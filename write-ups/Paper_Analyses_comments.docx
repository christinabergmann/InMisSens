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6F3C7" w14:textId="77777777" w:rsidR="001959BC" w:rsidRDefault="00BC270A">
      <w:pPr>
        <w:pStyle w:val="Title"/>
      </w:pPr>
      <w:r>
        <w:t>The development of infants’ responses to mispronunciations - A Meta-Analysis</w:t>
      </w:r>
    </w:p>
    <w:tbl>
      <w:tblPr>
        <w:tblW w:w="5000" w:type="pct"/>
        <w:tblLook w:val="04A0" w:firstRow="1" w:lastRow="0" w:firstColumn="1" w:lastColumn="0" w:noHBand="0" w:noVBand="1"/>
      </w:tblPr>
      <w:tblGrid>
        <w:gridCol w:w="9404"/>
      </w:tblGrid>
      <w:tr w:rsidR="001959BC" w:rsidRPr="00F448A8" w14:paraId="318DC753" w14:textId="77777777">
        <w:tc>
          <w:tcPr>
            <w:tcW w:w="0" w:type="auto"/>
          </w:tcPr>
          <w:p w14:paraId="6E82F8C0" w14:textId="77777777" w:rsidR="001959BC" w:rsidRPr="002B1856" w:rsidRDefault="00BC270A">
            <w:pPr>
              <w:pStyle w:val="Compact"/>
              <w:jc w:val="center"/>
              <w:rPr>
                <w:lang w:val="nl-NL"/>
                <w:rPrChange w:id="0" w:author="Christina Bergmann" w:date="2019-01-07T12:34:00Z">
                  <w:rPr/>
                </w:rPrChange>
              </w:rPr>
            </w:pPr>
            <w:r w:rsidRPr="002B1856">
              <w:rPr>
                <w:lang w:val="nl-NL"/>
                <w:rPrChange w:id="1" w:author="Christina Bergmann" w:date="2019-01-07T12:34:00Z">
                  <w:rPr/>
                </w:rPrChange>
              </w:rPr>
              <w:t>Katie Von Holzen</w:t>
            </w:r>
            <w:r w:rsidRPr="002B1856">
              <w:rPr>
                <w:vertAlign w:val="superscript"/>
                <w:lang w:val="nl-NL"/>
                <w:rPrChange w:id="2" w:author="Christina Bergmann" w:date="2019-01-07T12:34:00Z">
                  <w:rPr>
                    <w:vertAlign w:val="superscript"/>
                  </w:rPr>
                </w:rPrChange>
              </w:rPr>
              <w:t>1,2</w:t>
            </w:r>
            <w:r w:rsidRPr="002B1856">
              <w:rPr>
                <w:lang w:val="nl-NL"/>
                <w:rPrChange w:id="3" w:author="Christina Bergmann" w:date="2019-01-07T12:34:00Z">
                  <w:rPr/>
                </w:rPrChange>
              </w:rPr>
              <w:t> &amp; Christina Bergmann</w:t>
            </w:r>
            <w:r w:rsidRPr="002B1856">
              <w:rPr>
                <w:vertAlign w:val="superscript"/>
                <w:lang w:val="nl-NL"/>
                <w:rPrChange w:id="4" w:author="Christina Bergmann" w:date="2019-01-07T12:34:00Z">
                  <w:rPr>
                    <w:vertAlign w:val="superscript"/>
                  </w:rPr>
                </w:rPrChange>
              </w:rPr>
              <w:t>3,4</w:t>
            </w:r>
          </w:p>
        </w:tc>
      </w:tr>
      <w:tr w:rsidR="001959BC" w14:paraId="4112EA58" w14:textId="77777777">
        <w:tc>
          <w:tcPr>
            <w:tcW w:w="0" w:type="auto"/>
          </w:tcPr>
          <w:p w14:paraId="27249272" w14:textId="77777777" w:rsidR="001959BC" w:rsidRDefault="00BC270A">
            <w:pPr>
              <w:pStyle w:val="Compact"/>
              <w:jc w:val="center"/>
            </w:pPr>
            <w:r>
              <w:rPr>
                <w:vertAlign w:val="superscript"/>
              </w:rPr>
              <w:t>1</w:t>
            </w:r>
            <w:r>
              <w:t xml:space="preserve"> Department of Hearing and Speech Sciences, University of Maryland, USA</w:t>
            </w:r>
          </w:p>
        </w:tc>
      </w:tr>
      <w:tr w:rsidR="001959BC" w:rsidRPr="00F448A8" w14:paraId="7381EDAA" w14:textId="77777777">
        <w:tc>
          <w:tcPr>
            <w:tcW w:w="0" w:type="auto"/>
          </w:tcPr>
          <w:p w14:paraId="0DB4FE06" w14:textId="77777777" w:rsidR="001959BC" w:rsidRPr="002B1856" w:rsidRDefault="00BC270A">
            <w:pPr>
              <w:pStyle w:val="Compact"/>
              <w:jc w:val="center"/>
              <w:rPr>
                <w:lang w:val="nl-NL"/>
                <w:rPrChange w:id="5" w:author="Christina Bergmann" w:date="2019-01-07T12:34:00Z">
                  <w:rPr/>
                </w:rPrChange>
              </w:rPr>
            </w:pPr>
            <w:r w:rsidRPr="002B1856">
              <w:rPr>
                <w:vertAlign w:val="superscript"/>
                <w:lang w:val="nl-NL"/>
                <w:rPrChange w:id="6" w:author="Christina Bergmann" w:date="2019-01-07T12:34:00Z">
                  <w:rPr>
                    <w:vertAlign w:val="superscript"/>
                  </w:rPr>
                </w:rPrChange>
              </w:rPr>
              <w:t>2</w:t>
            </w:r>
            <w:r w:rsidRPr="002B1856">
              <w:rPr>
                <w:lang w:val="nl-NL"/>
                <w:rPrChange w:id="7" w:author="Christina Bergmann" w:date="2019-01-07T12:34:00Z">
                  <w:rPr/>
                </w:rPrChange>
              </w:rPr>
              <w:t xml:space="preserve"> Laboratoire Psychologie de la Perception, Université Paris Descartes</w:t>
            </w:r>
          </w:p>
        </w:tc>
      </w:tr>
      <w:tr w:rsidR="001959BC" w14:paraId="1CB38969" w14:textId="77777777">
        <w:tc>
          <w:tcPr>
            <w:tcW w:w="0" w:type="auto"/>
          </w:tcPr>
          <w:p w14:paraId="5A878985" w14:textId="77777777" w:rsidR="001959BC" w:rsidRDefault="00BC270A">
            <w:pPr>
              <w:pStyle w:val="Compact"/>
              <w:jc w:val="center"/>
            </w:pPr>
            <w:r>
              <w:rPr>
                <w:vertAlign w:val="superscript"/>
              </w:rPr>
              <w:t>3</w:t>
            </w:r>
            <w:r>
              <w:t xml:space="preserve"> Max Planck Institute for Psycholinguistics, Nijmegen, the Netherlands</w:t>
            </w:r>
          </w:p>
        </w:tc>
      </w:tr>
      <w:tr w:rsidR="001959BC" w14:paraId="7D1C3ABE" w14:textId="77777777">
        <w:tc>
          <w:tcPr>
            <w:tcW w:w="0" w:type="auto"/>
          </w:tcPr>
          <w:p w14:paraId="2EAB4FAC" w14:textId="77777777" w:rsidR="001959BC" w:rsidRDefault="00BC270A">
            <w:pPr>
              <w:pStyle w:val="Compact"/>
              <w:jc w:val="center"/>
            </w:pPr>
            <w:r>
              <w:rPr>
                <w:vertAlign w:val="superscript"/>
              </w:rPr>
              <w:t>4</w:t>
            </w:r>
            <w:r>
              <w:t xml:space="preserve"> LSCP, Departement d’Etudes Cognitives, ENS, EHESS, CNRS, PSL Research University</w:t>
            </w:r>
          </w:p>
        </w:tc>
      </w:tr>
      <w:tr w:rsidR="001959BC" w14:paraId="7A4B940D" w14:textId="77777777">
        <w:tc>
          <w:tcPr>
            <w:tcW w:w="0" w:type="auto"/>
          </w:tcPr>
          <w:p w14:paraId="3F06933E" w14:textId="77777777" w:rsidR="001959BC" w:rsidRDefault="00BC270A">
            <w:pPr>
              <w:pStyle w:val="Compact"/>
              <w:jc w:val="center"/>
            </w:pPr>
            <w:r>
              <w:t>                                                                                                                                                    </w:t>
            </w:r>
          </w:p>
        </w:tc>
      </w:tr>
    </w:tbl>
    <w:p w14:paraId="407BB175" w14:textId="77777777" w:rsidR="001959BC" w:rsidRDefault="00BC270A">
      <w:pPr>
        <w:pStyle w:val="BodyText"/>
      </w:pPr>
      <w:r>
        <w:t> </w:t>
      </w:r>
    </w:p>
    <w:p w14:paraId="64539D5C" w14:textId="77777777" w:rsidR="001959BC" w:rsidRDefault="00BC270A">
      <w:pPr>
        <w:pStyle w:val="BodyText"/>
      </w:pPr>
      <w:r>
        <w:t> </w:t>
      </w:r>
    </w:p>
    <w:p w14:paraId="76C8B3AD" w14:textId="77777777" w:rsidR="001959BC" w:rsidRDefault="00BC270A">
      <w:pPr>
        <w:pStyle w:val="BodyText"/>
      </w:pPr>
      <w:r>
        <w:t> </w:t>
      </w:r>
    </w:p>
    <w:p w14:paraId="0CA1EB36" w14:textId="77777777" w:rsidR="001959BC" w:rsidRDefault="00BC270A">
      <w:pPr>
        <w:pStyle w:val="BodyText"/>
      </w:pPr>
      <w:r>
        <w:t> </w:t>
      </w:r>
    </w:p>
    <w:p w14:paraId="3AC937BB" w14:textId="77777777" w:rsidR="001959BC" w:rsidRDefault="00BC270A">
      <w:pPr>
        <w:pStyle w:val="BodyText"/>
      </w:pPr>
      <w:r>
        <w:t> </w:t>
      </w:r>
    </w:p>
    <w:p w14:paraId="546BD4DA" w14:textId="77777777" w:rsidR="001959BC" w:rsidRDefault="00BC270A">
      <w:pPr>
        <w:pStyle w:val="BodyText"/>
      </w:pPr>
      <w:r>
        <w:t> </w:t>
      </w:r>
    </w:p>
    <w:p w14:paraId="47D199D1" w14:textId="77777777" w:rsidR="001959BC" w:rsidRDefault="00BC270A">
      <w:pPr>
        <w:pStyle w:val="BodyText"/>
      </w:pPr>
      <w:r>
        <w:t> </w:t>
      </w:r>
    </w:p>
    <w:p w14:paraId="4F06D2F9" w14:textId="77777777" w:rsidR="001959BC" w:rsidRDefault="00BC270A">
      <w:pPr>
        <w:pStyle w:val="Heading1"/>
      </w:pPr>
      <w:bookmarkStart w:id="8" w:name="author-note"/>
      <w:bookmarkEnd w:id="8"/>
      <w:r>
        <w:lastRenderedPageBreak/>
        <w:t>Author note</w:t>
      </w:r>
    </w:p>
    <w:p w14:paraId="53D87173" w14:textId="77777777" w:rsidR="001959BC" w:rsidRDefault="00BC270A">
      <w:pPr>
        <w:pStyle w:val="FirstParagraph"/>
      </w:pPr>
      <w:r>
        <w:t xml:space="preserve">Correspondence concerning this article should be addressed to Katie Von Holzen, 0221A LeFrak Hall, University of Maryland, College Park, MD 20742. E-mail: </w:t>
      </w:r>
      <w:hyperlink r:id="rId7">
        <w:r>
          <w:rPr>
            <w:rStyle w:val="Hyperlink"/>
          </w:rPr>
          <w:t>katie.m.vonholzen@gmail.com</w:t>
        </w:r>
      </w:hyperlink>
    </w:p>
    <w:p w14:paraId="31851E32" w14:textId="77777777" w:rsidR="001959BC" w:rsidRDefault="00BC270A">
      <w:pPr>
        <w:pStyle w:val="Title"/>
      </w:pPr>
      <w:r>
        <w:lastRenderedPageBreak/>
        <w:t>Abstract</w:t>
      </w:r>
    </w:p>
    <w:p w14:paraId="5AE440B3" w14:textId="77777777" w:rsidR="001959BC" w:rsidRDefault="00BC270A">
      <w:pPr>
        <w:pStyle w:val="BodyText"/>
      </w:pPr>
      <w:r>
        <w:t>As they develop into mature speakers of their native language, infants must not only learn words but also the sounds that make up those words. To do so, they must strike a balance between accepting some variation (e.g. mood, voice, accent), but appropriately rejecting variation when it changes a word’s meaning (e.g. cat vs. hat). We focus on studies investigating infants’ ability to detect mispronunciations in familiar words, which we refer to as mispronunciation sensitivity. The goal of this meta-analysis was to evaluate the development of mispronunciation sensitivity in infancy, allowing for a test of competing mainstream theoretical frameworks. The results show that although infants are sensitive to mispronunciations, they still accept these altered forms as labels for target objects. Interestingly, this ability is not modulated by age or vocabulary size, challenging existing theories and suggesting that a mature understanding of native language phonology is present in infants from an early age. Despite this finding, we discuss potential data analysis choices that may influence different conclusions about mispronunciation sensitivity development as well as offer recommendations to improve best practices in the study of mispronunciation sensitivity.</w:t>
      </w:r>
    </w:p>
    <w:p w14:paraId="0192F962" w14:textId="77777777" w:rsidR="001959BC" w:rsidRDefault="00BC270A">
      <w:pPr>
        <w:pStyle w:val="BodyText"/>
      </w:pPr>
      <w:r>
        <w:rPr>
          <w:i/>
        </w:rPr>
        <w:t>Keywords:</w:t>
      </w:r>
      <w:r>
        <w:t xml:space="preserve"> language acquisition; mispronunciation sensitivity; word recognition; meta-analysis; lexicon</w:t>
      </w:r>
    </w:p>
    <w:p w14:paraId="7E75DCB8" w14:textId="77777777" w:rsidR="001959BC" w:rsidRDefault="00BC270A">
      <w:pPr>
        <w:pStyle w:val="BodyText"/>
      </w:pPr>
      <w:r>
        <w:t>Word count: X</w:t>
      </w:r>
    </w:p>
    <w:p w14:paraId="0AA180ED" w14:textId="77777777" w:rsidR="001959BC" w:rsidRDefault="00BC270A">
      <w:pPr>
        <w:pStyle w:val="Title"/>
      </w:pPr>
      <w:r>
        <w:lastRenderedPageBreak/>
        <w:t>The development of infants’ responses to mispronunciations - A Meta-Analysis</w:t>
      </w:r>
    </w:p>
    <w:p w14:paraId="70DBA956" w14:textId="77777777" w:rsidR="001959BC" w:rsidRDefault="00BC270A">
      <w:pPr>
        <w:pStyle w:val="Heading1"/>
      </w:pPr>
      <w:bookmarkStart w:id="9" w:name="introduction"/>
      <w:bookmarkEnd w:id="9"/>
      <w:r>
        <w:t>Introduction</w:t>
      </w:r>
    </w:p>
    <w:p w14:paraId="35FC2CA6" w14:textId="750B5FA1" w:rsidR="001959BC" w:rsidRDefault="00BC270A">
      <w:pPr>
        <w:pStyle w:val="FirstParagraph"/>
      </w:pPr>
      <w:r>
        <w:t xml:space="preserve">Acquiring a first language means that young learners are solving a host of tasks in a short amount of time. As infants develop into toddlers during their second and third years they learn new words in earnest while simultaneously refining their knowledge about the sounds that make up these words [Primir, Kuhl, </w:t>
      </w:r>
      <w:commentRangeStart w:id="10"/>
      <w:commentRangeStart w:id="11"/>
      <w:r>
        <w:t>Best</w:t>
      </w:r>
      <w:commentRangeEnd w:id="10"/>
      <w:r w:rsidR="002B1856">
        <w:rPr>
          <w:rStyle w:val="CommentReference"/>
          <w:rFonts w:asciiTheme="minorHAnsi" w:hAnsiTheme="minorHAnsi"/>
        </w:rPr>
        <w:commentReference w:id="10"/>
      </w:r>
      <w:commentRangeEnd w:id="11"/>
      <w:r w:rsidR="002B1856">
        <w:rPr>
          <w:rStyle w:val="CommentReference"/>
          <w:rFonts w:asciiTheme="minorHAnsi" w:hAnsiTheme="minorHAnsi"/>
        </w:rPr>
        <w:commentReference w:id="11"/>
      </w:r>
      <w:r>
        <w:t xml:space="preserve">]. In a mature phono-lexical system, word recognition must balance flexibility to slight variation (e.g., speaker identity, accented speech) while distinguishing between phonetic details that differentiate words in </w:t>
      </w:r>
      <w:ins w:id="12" w:author="Christina Bergmann" w:date="2019-01-07T12:35:00Z">
        <w:r w:rsidR="002B1856">
          <w:t xml:space="preserve">a </w:t>
        </w:r>
        <w:commentRangeStart w:id="13"/>
        <w:r w:rsidR="002B1856">
          <w:t>given</w:t>
        </w:r>
      </w:ins>
      <w:del w:id="14" w:author="Christina Bergmann" w:date="2019-01-07T12:35:00Z">
        <w:r w:rsidDel="002B1856">
          <w:delText>their native</w:delText>
        </w:r>
      </w:del>
      <w:r>
        <w:t xml:space="preserve"> </w:t>
      </w:r>
      <w:commentRangeEnd w:id="13"/>
      <w:r w:rsidR="002B1856">
        <w:rPr>
          <w:rStyle w:val="CommentReference"/>
          <w:rFonts w:asciiTheme="minorHAnsi" w:hAnsiTheme="minorHAnsi"/>
        </w:rPr>
        <w:commentReference w:id="13"/>
      </w:r>
      <w:r>
        <w:t xml:space="preserve">language (e.g. cat-hat). To build robust language knowledge, it seems ueful to acquire this ability early during development. Indeed, before children can correctly pronounce a word, they already are aware that slight phonological deviations might signal a change in word meaning [Clark &amp; Clark, 1977]. This mispronunciation sensitivity reflects the specificity with which infants represent the phonological information of familiar words. As infants continue to develop into expert language users, their language processing matures and becomes more efficient, including their knowledge of what consistutes a permissible versus word-changing phonological deviation. In this paper, we aggregate and analyze the </w:t>
      </w:r>
      <w:commentRangeStart w:id="15"/>
      <w:r>
        <w:t xml:space="preserve">almost </w:t>
      </w:r>
      <w:commentRangeEnd w:id="15"/>
      <w:r w:rsidR="00D93CB7">
        <w:rPr>
          <w:rStyle w:val="CommentReference"/>
          <w:rFonts w:asciiTheme="minorHAnsi" w:hAnsiTheme="minorHAnsi"/>
        </w:rPr>
        <w:commentReference w:id="15"/>
      </w:r>
      <w:r>
        <w:t>20 years of literature investigating mispronunciation sensitivity in infants in an attempt to uncover its characteristics and the trajectory of its development.</w:t>
      </w:r>
    </w:p>
    <w:p w14:paraId="26499F11" w14:textId="77777777" w:rsidR="001959BC" w:rsidRDefault="00BC270A">
      <w:pPr>
        <w:pStyle w:val="BodyText"/>
      </w:pPr>
      <w:r>
        <w:t xml:space="preserve">At the turn of the millenium, infant language acquisition researchers had established that during their first years of life, infants are sensitive to changes in the phonetic detail of newly segmented words (Jusczyk &amp; Aslin, 1995) and learned minimal pairs (Stager &amp; Werker, 1997). Furthermore, when presented with familiar image pairs, children fixate on the referent of a spoken label (Fernald, Pinto, Swingley, Weinberg, &amp; McRoberts, 1998; Tincoff &amp; Jusczyk, </w:t>
      </w:r>
      <w:r>
        <w:lastRenderedPageBreak/>
        <w:t xml:space="preserve">1999). Swingley and Aslin (2000) were the first to tie these lines of research together and investigate mispronunciation sensitivity in infant familiar word recognition: Children aged 18 to 23 months learning American English saw pairs of images (e.g. a baby and a dog) and their eye movements to each image were recorded and subsequently coded </w:t>
      </w:r>
      <w:commentRangeStart w:id="16"/>
      <w:r>
        <w:t>offline</w:t>
      </w:r>
      <w:commentRangeEnd w:id="16"/>
      <w:r w:rsidR="00D93CB7">
        <w:rPr>
          <w:rStyle w:val="CommentReference"/>
          <w:rFonts w:asciiTheme="minorHAnsi" w:hAnsiTheme="minorHAnsi"/>
        </w:rPr>
        <w:commentReference w:id="16"/>
      </w:r>
      <w:r>
        <w:t xml:space="preserve">. On “correct” trials, children heard the correct label for one of the images (e.g. “baby”). On “mispronounced” trials, children heard a mispronounced label of one of the images (e.g. “vaby”). The mean proportion of fixations to the target image (here: a baby) was calculated separately for both correct and mispronounced trials by dividing the target looking time by the sum of total looking time to both target and a distractor (proportion of target looking or PTL). Mean fixations in correct trials were significantly greater than in mispronounced trials, and in both conditions looks to the target were significantly greater than chance. We refer to this pattern of a difference between looks to correct and mispronounced words as </w:t>
      </w:r>
      <w:r>
        <w:rPr>
          <w:i/>
        </w:rPr>
        <w:t>mispronunciation sensitivity</w:t>
      </w:r>
      <w:r>
        <w:t xml:space="preserve"> and of looks to the target image above chance in each condition as </w:t>
      </w:r>
      <w:r>
        <w:rPr>
          <w:i/>
        </w:rPr>
        <w:t>object identification</w:t>
      </w:r>
      <w:r>
        <w:t>. Swingley and Aslin (2000) concluded that already before the second birthday, children represent words with sufficient detail to be sensitive to mispronunciations.</w:t>
      </w:r>
    </w:p>
    <w:p w14:paraId="716822F1" w14:textId="3E659B79" w:rsidR="001959BC" w:rsidRDefault="00BC270A">
      <w:pPr>
        <w:pStyle w:val="BodyText"/>
      </w:pPr>
      <w:r>
        <w:t>The study of Swingley and Aslin (2000) as well as subsequent studies examining mispronunciation sensitivity address two complementary principles that infants must discover in early phonological development in order to form adult-like word representations</w:t>
      </w:r>
      <w:ins w:id="17" w:author="Christina Bergmann" w:date="2019-01-07T12:39:00Z">
        <w:r w:rsidR="00B27082">
          <w:t xml:space="preserve"> and processing </w:t>
        </w:r>
        <w:commentRangeStart w:id="18"/>
        <w:r w:rsidR="00B27082">
          <w:t>capabilities</w:t>
        </w:r>
      </w:ins>
      <w:commentRangeEnd w:id="18"/>
      <w:ins w:id="19" w:author="Christina Bergmann" w:date="2019-01-07T12:40:00Z">
        <w:r w:rsidR="00B27082">
          <w:rPr>
            <w:rStyle w:val="CommentReference"/>
            <w:rFonts w:asciiTheme="minorHAnsi" w:hAnsiTheme="minorHAnsi"/>
          </w:rPr>
          <w:commentReference w:id="18"/>
        </w:r>
      </w:ins>
      <w:r>
        <w:t xml:space="preserve">: </w:t>
      </w:r>
      <w:r>
        <w:rPr>
          <w:i/>
        </w:rPr>
        <w:t>phonological constancy</w:t>
      </w:r>
      <w:r>
        <w:t xml:space="preserve"> and </w:t>
      </w:r>
      <w:r>
        <w:rPr>
          <w:i/>
        </w:rPr>
        <w:t>phonological distinctiveness</w:t>
      </w:r>
      <w:r>
        <w:t xml:space="preserve">. Phonological constancy is the ability to resolve phonological variation across different instances of a word, as long as the variation does not compromise the overall identity of the word. For example, different speakers - particularly across genders and accents - produce the same word with notable acoustic variation, although the word remains the same. In contrast, phonological distinctiveness describes the </w:t>
      </w:r>
      <w:r>
        <w:lastRenderedPageBreak/>
        <w:t>ability to differentiate between different words that happen to be phonologically similar, such as bad/bed or cat/hat. To successfully recognize words, speakers of a given language must therefore simultaneously use both phonological constancy and distinctiveness to determine where phonological variation is appropriate and where it changes a word’s meaning. Both abilities have to be acquired, because language systems differ in which sounds signal a meaning change.</w:t>
      </w:r>
    </w:p>
    <w:p w14:paraId="43117A9A" w14:textId="4D6BDC89" w:rsidR="001959BC" w:rsidRDefault="00BC270A">
      <w:pPr>
        <w:pStyle w:val="BodyText"/>
      </w:pPr>
      <w:r>
        <w:t>In the current study, we focus on infants’ developing ability to correctly apply the principles of phonological distinctiveness and constancy by using a meta-analytic approach to investigate mispronunciation sensitivity. Considering that infants are sensitive to mispronunciations and that, in general, their processing matures with development, we examine the shape of mispronunciation sensitivity over the course of the second and third year. There are three distinct possibilities how mispronunciation sensitivity might change as infants become native speakers, which are all respectively supported by single studies and</w:t>
      </w:r>
      <w:ins w:id="20" w:author="Christina Bergmann" w:date="2019-01-07T12:42:00Z">
        <w:r w:rsidR="007B54BF">
          <w:t xml:space="preserve"> additionally</w:t>
        </w:r>
      </w:ins>
      <w:r>
        <w:t xml:space="preserve"> two</w:t>
      </w:r>
      <w:ins w:id="21" w:author="Christina Bergmann" w:date="2019-01-07T12:42:00Z">
        <w:r w:rsidR="007B54BF">
          <w:t xml:space="preserve"> possibilities are</w:t>
        </w:r>
      </w:ins>
      <w:r>
        <w:t xml:space="preserve"> predicted by</w:t>
      </w:r>
      <w:ins w:id="22" w:author="Christina Bergmann" w:date="2019-01-07T12:42:00Z">
        <w:r w:rsidR="007B54BF">
          <w:t xml:space="preserve"> key</w:t>
        </w:r>
      </w:ins>
      <w:r>
        <w:t xml:space="preserve"> theoretical accounts. By aggregating all publicly available evidence using meta-analysis, we can examine developmental trends making use of data from a much larger and diverse sample of infants than is possible in most single studies (see Frank et al., 2018; for a notable exception). Before we outline the meta-analytical approach and its advantages in detail, we first discuss the proposals this study seeks to disentangle and the data supporting each of the accounts.</w:t>
      </w:r>
    </w:p>
    <w:p w14:paraId="109933F3" w14:textId="1D829C77" w:rsidR="001959BC" w:rsidRDefault="00BC270A">
      <w:pPr>
        <w:pStyle w:val="BodyText"/>
      </w:pPr>
      <w:r>
        <w:t xml:space="preserve">Young infants may begin cautiously in their approach to word recognition, rejecting any phonological variation in familiar words and only later learning to accept appropriate variability. According to the Perceptual Attunement account, this describes a shift away from specific native phonetic patterns to a more mature understanding of the abstract phonological structure of words (Best 1994, 1995). This shift is predicted to coincide with the vocabulary spurt around 18 </w:t>
      </w:r>
      <w:r>
        <w:lastRenderedPageBreak/>
        <w:t xml:space="preserve">months, </w:t>
      </w:r>
      <w:del w:id="23" w:author="Christina Bergmann" w:date="2019-01-07T12:44:00Z">
        <w:r w:rsidDel="00825A00">
          <w:delText>and is therefore</w:delText>
        </w:r>
      </w:del>
      <w:ins w:id="24" w:author="Christina Bergmann" w:date="2019-01-07T12:44:00Z">
        <w:r w:rsidR="00825A00">
          <w:t>because it is causally</w:t>
        </w:r>
      </w:ins>
      <w:r>
        <w:t xml:space="preserve"> related to vocabulary growth. In this case, we would expect the size of mispronunciation sensitivity to be larger at younger ages and </w:t>
      </w:r>
      <w:r>
        <w:rPr>
          <w:i/>
        </w:rPr>
        <w:t>decrease</w:t>
      </w:r>
      <w:r>
        <w:t xml:space="preserve"> as the child matures and learn more words, although children continue to detect mispronunciations. Indeed, young infants are more perturbed by accented speakers than older infants in their recognition of familiar words (Best, Tyler, Gooding, Orlando, &amp; Quann, 2009; Mulak, Best, &amp; Tyler, 2013) or learning of new words (Schmale, Hollich, &amp; Seidl, 2011).</w:t>
      </w:r>
    </w:p>
    <w:p w14:paraId="606AA820" w14:textId="77777777" w:rsidR="001959BC" w:rsidRDefault="00BC270A">
      <w:pPr>
        <w:pStyle w:val="BodyText"/>
      </w:pPr>
      <w:r>
        <w:t xml:space="preserve">According to a different theoretical framework, young infants may instead begin with phonologically broad representations for familiar words and only refine their representations as language experience accumulates. PRIMIR (Processing Rich Information from Multidimensional Interactive Representations; Curtin &amp; Werker, 2007; Werker &amp; Curtin, 2005; Curtin, Byers-Heinlein, &amp; Werker, 2011) describes the development of phonemic categories emerging as the number of word form-meaning linkages increases. Vocabulary growth, therefore, promotes more detailed phonological representations in familiar words. Following this account, we predict an </w:t>
      </w:r>
      <w:r>
        <w:rPr>
          <w:i/>
        </w:rPr>
        <w:t>increase</w:t>
      </w:r>
      <w:r>
        <w:t xml:space="preserve"> in mispronunciation sensitivity as infants mature and add more words to their growing lexicon.</w:t>
      </w:r>
    </w:p>
    <w:p w14:paraId="76C0ABF6" w14:textId="77777777" w:rsidR="001959BC" w:rsidRDefault="00BC270A">
      <w:pPr>
        <w:pStyle w:val="BodyText"/>
      </w:pPr>
      <w:r>
        <w:t>Finally, sensitivity to mispronunciation may not be modulated by development at all. Infants’ overall language processing becomes more efficient, but their sensitivity to mispronunciations may not change. Across infancy and toddlerhood, mispronunciations would thus be detected and lead to less looks at a target than correct pronunciations, but the size of this effect would not change, nor be related to vocabulary size. This pattern is not predicted by any mainstream theory of language acquisition, but for completeness we mention it here.</w:t>
      </w:r>
    </w:p>
    <w:p w14:paraId="5892027D" w14:textId="2972979B" w:rsidR="001959BC" w:rsidRDefault="00BC270A">
      <w:pPr>
        <w:pStyle w:val="BodyText"/>
        <w:ind w:left="680"/>
        <w:pPrChange w:id="25" w:author="Christina Bergmann" w:date="2019-01-07T12:47:00Z">
          <w:pPr>
            <w:pStyle w:val="BodyText"/>
          </w:pPr>
        </w:pPrChange>
      </w:pPr>
      <w:r>
        <w:lastRenderedPageBreak/>
        <w:t xml:space="preserve">Research following the seminal study by Swingley and Aslin (2000) has extended mispronunciation sensitivity to infants as young as 9 months (Bergelson &amp; Swingley, 2017), indicating that from early stages of the developing lexicon onwards, infants can and do detect mispronunciations. Regarding the change in mispronunciation sensitivity over development, however, only a handful of studies have compared more than one age group on the same mispronunciation task (see Table </w:t>
      </w:r>
      <w:commentRangeStart w:id="26"/>
      <w:r>
        <w:t>X</w:t>
      </w:r>
      <w:commentRangeEnd w:id="26"/>
      <w:r w:rsidR="00825A00">
        <w:rPr>
          <w:rStyle w:val="CommentReference"/>
          <w:rFonts w:asciiTheme="minorHAnsi" w:hAnsiTheme="minorHAnsi"/>
        </w:rPr>
        <w:commentReference w:id="26"/>
      </w:r>
      <w:r>
        <w:t xml:space="preserve">), making the current meta-analysis very informative. One study has found evidence for infants to become </w:t>
      </w:r>
      <w:r>
        <w:rPr>
          <w:i/>
        </w:rPr>
        <w:t>less</w:t>
      </w:r>
      <w:r>
        <w:t xml:space="preserve"> sensitive to mispronunciations as they develop. Mani and Plunkett (2011) presented 18- and 24-month-olds with mispronunciations varying in the number of</w:t>
      </w:r>
      <w:ins w:id="27" w:author="Christina Bergmann" w:date="2019-01-07T12:46:00Z">
        <w:r w:rsidR="00825A00">
          <w:t xml:space="preserve"> phonological</w:t>
        </w:r>
      </w:ins>
      <w:r>
        <w:t xml:space="preserve"> features changed (</w:t>
      </w:r>
      <w:ins w:id="28" w:author="Christina Bergmann" w:date="2019-01-07T12:46:00Z">
        <w:r w:rsidR="00825A00">
          <w:t>e.</w:t>
        </w:r>
        <w:commentRangeStart w:id="29"/>
        <w:r w:rsidR="00825A00">
          <w:t>g</w:t>
        </w:r>
      </w:ins>
      <w:commentRangeEnd w:id="29"/>
      <w:ins w:id="30" w:author="Christina Bergmann" w:date="2019-01-07T12:47:00Z">
        <w:r w:rsidR="00825A00">
          <w:rPr>
            <w:rStyle w:val="CommentReference"/>
            <w:rFonts w:asciiTheme="minorHAnsi" w:hAnsiTheme="minorHAnsi"/>
          </w:rPr>
          <w:commentReference w:id="29"/>
        </w:r>
      </w:ins>
      <w:ins w:id="31" w:author="Christina Bergmann" w:date="2019-01-07T12:46:00Z">
        <w:r w:rsidR="00825A00">
          <w:t>.</w:t>
        </w:r>
      </w:ins>
      <w:ins w:id="32" w:author="Christina Bergmann" w:date="2019-01-07T12:47:00Z">
        <w:r w:rsidR="00825A00">
          <w:t>,</w:t>
        </w:r>
      </w:ins>
      <w:ins w:id="33" w:author="Christina Bergmann" w:date="2019-01-07T12:46:00Z">
        <w:r w:rsidR="00825A00">
          <w:t xml:space="preserve"> changing an p into a b, a 1-feature change, versus changing a p into a g, a 2-feature change; </w:t>
        </w:r>
      </w:ins>
      <w:r w:rsidRPr="00825A00">
        <w:t>see</w:t>
      </w:r>
      <w:r>
        <w:t xml:space="preserve"> below for a discussion of the role of features). 18-month-olds were sensitive to mispronunciations, regardless of the number of features changed. 24-month-olds, in contrast, fixated the target image equally for both correct and 1-feature mispronounced trials, although they were sensitive to larger mispronunciations. In other words, for 1-feature mispronunciations at least, sensitivity decreased from 18 to 24 months, providing support to the prediction that mispronunciation sensitivity may decrease with development.</w:t>
      </w:r>
    </w:p>
    <w:p w14:paraId="747654A4" w14:textId="494220EE" w:rsidR="001959BC" w:rsidRDefault="00BC270A">
      <w:pPr>
        <w:pStyle w:val="BodyText"/>
      </w:pPr>
      <w:r>
        <w:t xml:space="preserve">In contrast, other studies have found evidence for </w:t>
      </w:r>
      <w:r>
        <w:rPr>
          <w:i/>
        </w:rPr>
        <w:t>greater</w:t>
      </w:r>
      <w:r>
        <w:t xml:space="preserve"> mispronunciation sensitivity as children develop. More precisely, the difference in target looking for correct and mispronounced trials is</w:t>
      </w:r>
      <w:ins w:id="34" w:author="Christina Bergmann" w:date="2019-01-07T12:48:00Z">
        <w:r w:rsidR="000676CA">
          <w:t xml:space="preserve"> reported to be</w:t>
        </w:r>
      </w:ins>
      <w:r>
        <w:t xml:space="preserve"> smaller in younger infants and grows as infants develop. Mani and Plunkett (2007) tested 15-, 18-, and 24-month-olds learning British English; although all three groups were sensitive to mispronunciations, 15-month-olds showed a less robust sensitivity. An increase in sensitivity to mispronunciations has also been found from 20 to 24 months (van der </w:t>
      </w:r>
      <w:r>
        <w:lastRenderedPageBreak/>
        <w:t xml:space="preserve">Feest &amp; Fikkert, 2015) and 15 to 18 months (Altvater Mackensen et al., 2013) in Dutch infants, as well as German infants from 22 to 25 months (Altvater-Mackensen, 2010). Furthermore, van der Feest and Fikkert (2015) found that sensitivity to specific kinds of mispronunciations develop at different ages depending on language infants are learning. In other words, the native language constraints which </w:t>
      </w:r>
      <w:r>
        <w:rPr>
          <w:i/>
        </w:rPr>
        <w:t>kinds</w:t>
      </w:r>
      <w:r>
        <w:t xml:space="preserve"> of mispronunciations infants are sensitive to first, and that as infants develop, they become sensitive to other mispronunciations. These studies award support to the prediction that mispronunciation sensitivity improves with development.</w:t>
      </w:r>
    </w:p>
    <w:p w14:paraId="7A9A129B" w14:textId="77777777" w:rsidR="001959BC" w:rsidRDefault="00BC270A">
      <w:pPr>
        <w:pStyle w:val="BodyText"/>
      </w:pPr>
      <w:r>
        <w:t>Finally, some studies have found no difference in mispronunciation sensitivity at different ages. Swingley and Aslin (2000) tested infants over a wide age range of 5 months (18 to 23 months). They found that age correlated with target fixations for both correct and mispronounced labels, whereas the difference between the two (mispronunciation sensitivity) did not. This suggests that as children develop, they are more likely to look at the target in the presence of a correct or mispronounced label, but that the difference between the two does not change. A similar response pattern has been found for British English learning infants aged between 18 and 24 months (Bailey &amp; Plunkett, 2002) as well as younger French-learning infants at 12 and 17 months (Zesiger, Lozeron, Levy, &amp; Frauenfelder, 2012). These studies award support to the prediction that mispronunciation sensitivity does not change with development.</w:t>
      </w:r>
    </w:p>
    <w:p w14:paraId="03C8CE68" w14:textId="77777777" w:rsidR="001959BC" w:rsidRDefault="00BC270A">
      <w:pPr>
        <w:pStyle w:val="BodyText"/>
      </w:pPr>
      <w:commentRangeStart w:id="35"/>
      <w:r>
        <w:t>[Katie: Above paragraph changed to improve clarity, per Caroline’s suggestion.]</w:t>
      </w:r>
      <w:commentRangeEnd w:id="35"/>
      <w:r w:rsidR="000676CA">
        <w:rPr>
          <w:rStyle w:val="CommentReference"/>
          <w:rFonts w:asciiTheme="minorHAnsi" w:hAnsiTheme="minorHAnsi"/>
        </w:rPr>
        <w:commentReference w:id="35"/>
      </w:r>
    </w:p>
    <w:p w14:paraId="49A31644" w14:textId="77777777" w:rsidR="001959BC" w:rsidRDefault="00BC270A">
      <w:pPr>
        <w:pStyle w:val="BodyText"/>
      </w:pPr>
      <w:r>
        <w:t xml:space="preserve">Why would mispronunciation sensitivity change as infants develop, and would it increase or decrease? The main hypotheses attribute change to vocabulary growth. Both the Perceptual Attunement (Best, 1994; 1995) and PRIMIR (Curtin &amp; Werker, 2007; Werker &amp; Curtin, 2005; Curtin, Byers-Heinlein, &amp; Werker, 2011) accounts situate a change in mispronunciation </w:t>
      </w:r>
      <w:r>
        <w:lastRenderedPageBreak/>
        <w:t>sensitivity occurring along with an increase in vocabulary size, particularly with the vocabulary spurt at about 18 months. As infants learn more words, their focus shifts to the relevant phonetic dimensions needed for word recognition. For example, an infant who knows a handful of words with few phonological neighbors would not need to have fully specified phonological representations in order to differentiate between these words. As more phonologically similar words are learned, however, the need for fully detailed phonological representations increases (Charles-Luce &amp; Luce, 1995). Furthermore, a growing vocabulary also reflects increased experience or familiarity with words, which may sharpen the detail of their phonological representation (Barton, 1980). If vocabulary growth leads to an increase in the phonological specificity of infants’ word representation, we should find a relationship between vocabulary size and mispronunciation sensitivity.</w:t>
      </w:r>
    </w:p>
    <w:p w14:paraId="109A082C" w14:textId="77777777" w:rsidR="001959BC" w:rsidRDefault="00BC270A">
      <w:pPr>
        <w:pStyle w:val="BodyText"/>
      </w:pPr>
      <w:commentRangeStart w:id="36"/>
      <w:r>
        <w:t>[Katie: Above paragraph changed to improve clarity, per Caroline’s suggestion.]</w:t>
      </w:r>
      <w:commentRangeEnd w:id="36"/>
      <w:r w:rsidR="003D565B">
        <w:rPr>
          <w:rStyle w:val="CommentReference"/>
          <w:rFonts w:asciiTheme="minorHAnsi" w:hAnsiTheme="minorHAnsi"/>
        </w:rPr>
        <w:commentReference w:id="36"/>
      </w:r>
    </w:p>
    <w:p w14:paraId="00382ED2" w14:textId="77777777" w:rsidR="001959BC" w:rsidRDefault="00BC270A">
      <w:pPr>
        <w:pStyle w:val="BodyText"/>
      </w:pPr>
      <w:r>
        <w:t xml:space="preserve">Yet, the majority of studies examining a potential association between mispronunciation sensitivity and vocabulary size have concluded that there is no relationship (Swingley &amp; Aslin 2000; 2002; Bailey &amp; Plunkett, 2002; Zesiger, Lozeron, Levy, &amp; Frauenfelder, 2012; Swingley, 2009; Ballem &amp; Plunkett, 2005; Mani &amp; Plunkett, 2007; Mani, Coleman, &amp; Plunkett, 2008). One notable exception comes from Mani and Plunkett (2010: keps and </w:t>
      </w:r>
      <w:commentRangeStart w:id="37"/>
      <w:r>
        <w:t>tups</w:t>
      </w:r>
      <w:commentRangeEnd w:id="37"/>
      <w:r w:rsidR="00D85EF3">
        <w:rPr>
          <w:rStyle w:val="CommentReference"/>
          <w:rFonts w:asciiTheme="minorHAnsi" w:hAnsiTheme="minorHAnsi"/>
        </w:rPr>
        <w:commentReference w:id="37"/>
      </w:r>
      <w:r>
        <w:t xml:space="preserve">). Here, 12-month-old infants were divided into a low and high vocabulary group based on median vocabulary size. High vocabulary infants showed greater sensitivity to vowel mispronunciations than low vocabulary infants, although this was not the case for consonant mispronunciations. Taken together, although receiving considerable support from theories of phono-lexical processing in language acquisition, there is very little evidence for a role of vocabulary size in mispronunciation sensitivity. In our current meta-analysis, we include the relationship between </w:t>
      </w:r>
      <w:r>
        <w:lastRenderedPageBreak/>
        <w:t>mispronunciation sensitivity and vocabulary size to further disentangle the disconnect between theory and experimental results.</w:t>
      </w:r>
    </w:p>
    <w:p w14:paraId="0668CF90" w14:textId="3083D631" w:rsidR="001959BC" w:rsidRDefault="00BC270A">
      <w:pPr>
        <w:pStyle w:val="BodyText"/>
      </w:pPr>
      <w:r>
        <w:t>In sum, the studies we have reviewed begin to paint a picture of the development of mispronunciation sensitivity. Each study contributes one separate brushstroke and it is only by examining all of them together that we can achieve a better understanding of</w:t>
      </w:r>
      <w:ins w:id="38" w:author="Christina Bergmann" w:date="2019-01-07T12:51:00Z">
        <w:r w:rsidR="00D85EF3">
          <w:t xml:space="preserve"> the big </w:t>
        </w:r>
        <w:commentRangeStart w:id="39"/>
        <w:r w:rsidR="00D85EF3">
          <w:t>picture</w:t>
        </w:r>
        <w:commentRangeEnd w:id="39"/>
        <w:r w:rsidR="00D85EF3">
          <w:rPr>
            <w:rStyle w:val="CommentReference"/>
            <w:rFonts w:asciiTheme="minorHAnsi" w:hAnsiTheme="minorHAnsi"/>
          </w:rPr>
          <w:commentReference w:id="39"/>
        </w:r>
      </w:ins>
      <w:r>
        <w:t xml:space="preserve"> </w:t>
      </w:r>
      <w:ins w:id="40" w:author="Christina Bergmann" w:date="2019-01-07T12:52:00Z">
        <w:r w:rsidR="00D85EF3">
          <w:t xml:space="preserve">of </w:t>
        </w:r>
      </w:ins>
      <w:r>
        <w:t xml:space="preserve">early language development. Meta-analyses can provide thus </w:t>
      </w:r>
      <w:del w:id="41" w:author="Christina Bergmann" w:date="2019-01-07T12:52:00Z">
        <w:r w:rsidDel="00D85EF3">
          <w:delText xml:space="preserve">further </w:delText>
        </w:r>
      </w:del>
      <w:ins w:id="42" w:author="Christina Bergmann" w:date="2019-01-07T12:52:00Z">
        <w:r w:rsidR="00D85EF3">
          <w:t xml:space="preserve">unique </w:t>
        </w:r>
      </w:ins>
      <w:r>
        <w:t>insights by estimating the population effect, both of infants’ responses to correct and mispronounced labels, and their mispronunciations sensitivity. Because we aggregate data over various age groups, this meta-analysis can also investigate the role of maturation by assessing the impact of age and vocabulary size. As a consequence, our results will be important in evaluating theories and drive future research. We also make hands-on recommendations for experiment planning, for example by providing an effect size estimate for a priori power analyses (Bergmann et al., 2018).</w:t>
      </w:r>
    </w:p>
    <w:p w14:paraId="7DEF6D4D" w14:textId="77777777" w:rsidR="001959BC" w:rsidRDefault="00BC270A">
      <w:pPr>
        <w:pStyle w:val="Heading1"/>
      </w:pPr>
      <w:bookmarkStart w:id="43" w:name="methods"/>
      <w:bookmarkEnd w:id="43"/>
      <w:r>
        <w:t>Methods</w:t>
      </w:r>
    </w:p>
    <w:p w14:paraId="65410EB4" w14:textId="77777777" w:rsidR="001959BC" w:rsidRDefault="00BC270A">
      <w:pPr>
        <w:pStyle w:val="FirstParagraph"/>
      </w:pPr>
      <w:r>
        <w:t>The present meta-analysis was conducted with maximal transparency and reproducibility in mind. To this end, we provide all data and analysis scripts on the supplementary website (</w:t>
      </w:r>
      <w:hyperlink r:id="rId10">
        <w:r>
          <w:rPr>
            <w:rStyle w:val="Hyperlink"/>
          </w:rPr>
          <w:t>https://osf.io/rvbjs/</w:t>
        </w:r>
      </w:hyperlink>
      <w:r>
        <w:t xml:space="preserve">) and open our meta-analysis up for updates (Tsuji, Bergmann, &amp; Cristia, 2014). The most recent version is available via the website and the interactive platform MetaLab (metalab.stanford.edu; Bergmann et al., 2018). Since the present paper was written with embedded analysis scripts in R [@R, @RMarkdown, @papaja], it is always possible to re-analyze an updated dataset. In addition, we followed the Preferred Reporting Items for Systematic Reviews and Meta-Analyses (PRISMA) guidelines and make the corresponding information available as supplementary materials (Moher, Liberati, Tetzlaff, Altman &amp; </w:t>
      </w:r>
      <w:r>
        <w:lastRenderedPageBreak/>
        <w:t>PRISMAGroup, 2009). Figure 1 plots our PRISMA flowchart illustrating the paper selection procedure.</w:t>
      </w:r>
    </w:p>
    <w:p w14:paraId="0BDE0076" w14:textId="77777777" w:rsidR="001959BC" w:rsidRDefault="00BC270A">
      <w:pPr>
        <w:pStyle w:val="Heading2"/>
      </w:pPr>
      <w:bookmarkStart w:id="44" w:name="insert-figure-1-about-here"/>
      <w:bookmarkEnd w:id="44"/>
      <w:r>
        <w:lastRenderedPageBreak/>
        <w:t>(Insert Figure 1 about here)</w:t>
      </w:r>
    </w:p>
    <w:p w14:paraId="5EC46603" w14:textId="77777777" w:rsidR="001959BC" w:rsidRDefault="00BC270A">
      <w:commentRangeStart w:id="45"/>
      <w:r>
        <w:rPr>
          <w:noProof/>
        </w:rPr>
        <w:lastRenderedPageBreak/>
        <w:drawing>
          <wp:inline distT="0" distB="0" distL="0" distR="0" wp14:anchorId="41B20DA4" wp14:editId="66C22BE3">
            <wp:extent cx="5969000" cy="8356600"/>
            <wp:effectExtent l="0" t="0" r="0" b="0"/>
            <wp:docPr id="1" name="Picture" descr="(#fig:PRISMA_image)A PRISMA flowchart illustrating the selection procedure used to include studies in the current meta-analysis."/>
            <wp:cNvGraphicFramePr/>
            <a:graphic xmlns:a="http://schemas.openxmlformats.org/drawingml/2006/main">
              <a:graphicData uri="http://schemas.openxmlformats.org/drawingml/2006/picture">
                <pic:pic xmlns:pic="http://schemas.openxmlformats.org/drawingml/2006/picture">
                  <pic:nvPicPr>
                    <pic:cNvPr id="0" name="Picture" descr="figures/Figure_1_PRISMA_MA_Mispronunciation.png"/>
                    <pic:cNvPicPr>
                      <a:picLocks noChangeAspect="1" noChangeArrowheads="1"/>
                    </pic:cNvPicPr>
                  </pic:nvPicPr>
                  <pic:blipFill>
                    <a:blip r:embed="rId11"/>
                    <a:stretch>
                      <a:fillRect/>
                    </a:stretch>
                  </pic:blipFill>
                  <pic:spPr bwMode="auto">
                    <a:xfrm>
                      <a:off x="0" y="0"/>
                      <a:ext cx="5969000" cy="8356600"/>
                    </a:xfrm>
                    <a:prstGeom prst="rect">
                      <a:avLst/>
                    </a:prstGeom>
                    <a:noFill/>
                    <a:ln w="9525">
                      <a:noFill/>
                      <a:headEnd/>
                      <a:tailEnd/>
                    </a:ln>
                  </pic:spPr>
                </pic:pic>
              </a:graphicData>
            </a:graphic>
          </wp:inline>
        </w:drawing>
      </w:r>
      <w:commentRangeEnd w:id="45"/>
      <w:r w:rsidR="00D85EF3">
        <w:rPr>
          <w:rStyle w:val="CommentReference"/>
        </w:rPr>
        <w:commentReference w:id="45"/>
      </w:r>
    </w:p>
    <w:p w14:paraId="2F8A754E" w14:textId="77777777" w:rsidR="001959BC" w:rsidRDefault="00BC270A">
      <w:pPr>
        <w:pStyle w:val="ImageCaption"/>
      </w:pPr>
      <w:r>
        <w:lastRenderedPageBreak/>
        <w:t>(#fig:PRISMA_image)A PRISMA flowchart illustrating the selection procedure used to include studies in the current meta-analysis.</w:t>
      </w:r>
    </w:p>
    <w:p w14:paraId="6DC3009C" w14:textId="77777777" w:rsidR="001959BC" w:rsidRDefault="00BC270A">
      <w:pPr>
        <w:pStyle w:val="Heading2"/>
      </w:pPr>
      <w:bookmarkStart w:id="46" w:name="study-selection"/>
      <w:bookmarkEnd w:id="46"/>
      <w:r>
        <w:t>Study Selection</w:t>
      </w:r>
    </w:p>
    <w:p w14:paraId="6CFB4141" w14:textId="77777777" w:rsidR="001959BC" w:rsidRDefault="00BC270A">
      <w:pPr>
        <w:pStyle w:val="Compact"/>
      </w:pPr>
      <w:r>
        <w:t>Table 1</w:t>
      </w:r>
    </w:p>
    <w:p w14:paraId="7E0339B2" w14:textId="77777777" w:rsidR="001959BC" w:rsidRDefault="00BC270A">
      <w:pPr>
        <w:pStyle w:val="Compact"/>
      </w:pPr>
      <w:r>
        <w:rPr>
          <w:i/>
        </w:rPr>
        <w:t>Summary of all studies.</w:t>
      </w:r>
    </w:p>
    <w:tbl>
      <w:tblPr>
        <w:tblW w:w="0" w:type="pct"/>
        <w:tblLook w:val="07E0" w:firstRow="1" w:lastRow="1" w:firstColumn="1" w:lastColumn="1" w:noHBand="1" w:noVBand="1"/>
      </w:tblPr>
      <w:tblGrid>
        <w:gridCol w:w="3177"/>
        <w:gridCol w:w="1865"/>
        <w:gridCol w:w="1605"/>
        <w:gridCol w:w="1336"/>
        <w:gridCol w:w="1421"/>
      </w:tblGrid>
      <w:tr w:rsidR="001959BC" w14:paraId="3BB90CA9" w14:textId="77777777">
        <w:tc>
          <w:tcPr>
            <w:tcW w:w="0" w:type="auto"/>
            <w:tcBorders>
              <w:bottom w:val="single" w:sz="0" w:space="0" w:color="auto"/>
            </w:tcBorders>
            <w:vAlign w:val="bottom"/>
          </w:tcPr>
          <w:p w14:paraId="5CC94ED5" w14:textId="77777777" w:rsidR="001959BC" w:rsidRDefault="00BC270A">
            <w:pPr>
              <w:pStyle w:val="Compact"/>
            </w:pPr>
            <w:r>
              <w:t>Paper</w:t>
            </w:r>
          </w:p>
        </w:tc>
        <w:tc>
          <w:tcPr>
            <w:tcW w:w="0" w:type="auto"/>
            <w:tcBorders>
              <w:bottom w:val="single" w:sz="0" w:space="0" w:color="auto"/>
            </w:tcBorders>
            <w:vAlign w:val="bottom"/>
          </w:tcPr>
          <w:p w14:paraId="31E2343F" w14:textId="77777777" w:rsidR="001959BC" w:rsidRDefault="00BC270A">
            <w:pPr>
              <w:pStyle w:val="Compact"/>
            </w:pPr>
            <w:r>
              <w:t>Publication format</w:t>
            </w:r>
          </w:p>
        </w:tc>
        <w:tc>
          <w:tcPr>
            <w:tcW w:w="0" w:type="auto"/>
            <w:tcBorders>
              <w:bottom w:val="single" w:sz="0" w:space="0" w:color="auto"/>
            </w:tcBorders>
            <w:vAlign w:val="bottom"/>
          </w:tcPr>
          <w:p w14:paraId="4DFB19D2" w14:textId="77777777" w:rsidR="001959BC" w:rsidRDefault="00BC270A">
            <w:pPr>
              <w:pStyle w:val="Compact"/>
            </w:pPr>
            <w:r>
              <w:t>Age</w:t>
            </w:r>
          </w:p>
        </w:tc>
        <w:tc>
          <w:tcPr>
            <w:tcW w:w="0" w:type="auto"/>
            <w:tcBorders>
              <w:bottom w:val="single" w:sz="0" w:space="0" w:color="auto"/>
            </w:tcBorders>
            <w:vAlign w:val="bottom"/>
          </w:tcPr>
          <w:p w14:paraId="351A6B53" w14:textId="77777777" w:rsidR="001959BC" w:rsidRDefault="00BC270A">
            <w:pPr>
              <w:pStyle w:val="Compact"/>
            </w:pPr>
            <w:r>
              <w:t>Vocabulary</w:t>
            </w:r>
          </w:p>
        </w:tc>
        <w:tc>
          <w:tcPr>
            <w:tcW w:w="0" w:type="auto"/>
            <w:tcBorders>
              <w:bottom w:val="single" w:sz="0" w:space="0" w:color="auto"/>
            </w:tcBorders>
            <w:vAlign w:val="bottom"/>
          </w:tcPr>
          <w:p w14:paraId="5194276B" w14:textId="77777777" w:rsidR="001959BC" w:rsidRDefault="00BC270A">
            <w:pPr>
              <w:pStyle w:val="Compact"/>
            </w:pPr>
            <w:r>
              <w:t>N Effect Sizes</w:t>
            </w:r>
          </w:p>
        </w:tc>
      </w:tr>
      <w:tr w:rsidR="001959BC" w14:paraId="4874BCDB" w14:textId="77777777">
        <w:tc>
          <w:tcPr>
            <w:tcW w:w="0" w:type="auto"/>
          </w:tcPr>
          <w:p w14:paraId="45279299" w14:textId="77777777" w:rsidR="001959BC" w:rsidRDefault="00BC270A">
            <w:pPr>
              <w:pStyle w:val="Compact"/>
            </w:pPr>
            <w:r>
              <w:t>Altvater-Mackensen (2010)</w:t>
            </w:r>
          </w:p>
        </w:tc>
        <w:tc>
          <w:tcPr>
            <w:tcW w:w="0" w:type="auto"/>
          </w:tcPr>
          <w:p w14:paraId="1A2FE44E" w14:textId="77777777" w:rsidR="001959BC" w:rsidRDefault="00BC270A">
            <w:pPr>
              <w:pStyle w:val="Compact"/>
            </w:pPr>
            <w:r>
              <w:t>dissertation</w:t>
            </w:r>
          </w:p>
        </w:tc>
        <w:tc>
          <w:tcPr>
            <w:tcW w:w="0" w:type="auto"/>
          </w:tcPr>
          <w:p w14:paraId="3A564D51" w14:textId="77777777" w:rsidR="001959BC" w:rsidRDefault="00BC270A">
            <w:pPr>
              <w:pStyle w:val="Compact"/>
            </w:pPr>
            <w:r>
              <w:t>22, 25</w:t>
            </w:r>
          </w:p>
        </w:tc>
        <w:tc>
          <w:tcPr>
            <w:tcW w:w="0" w:type="auto"/>
          </w:tcPr>
          <w:p w14:paraId="1BE0F31F" w14:textId="77777777" w:rsidR="001959BC" w:rsidRDefault="00BC270A">
            <w:pPr>
              <w:pStyle w:val="Compact"/>
            </w:pPr>
            <w:r>
              <w:t>None</w:t>
            </w:r>
          </w:p>
        </w:tc>
        <w:tc>
          <w:tcPr>
            <w:tcW w:w="0" w:type="auto"/>
          </w:tcPr>
          <w:p w14:paraId="1FDBA5CF" w14:textId="77777777" w:rsidR="001959BC" w:rsidRDefault="00BC270A">
            <w:pPr>
              <w:pStyle w:val="Compact"/>
            </w:pPr>
            <w:r>
              <w:t>13</w:t>
            </w:r>
          </w:p>
        </w:tc>
      </w:tr>
      <w:tr w:rsidR="001959BC" w14:paraId="20B551AF" w14:textId="77777777">
        <w:tc>
          <w:tcPr>
            <w:tcW w:w="0" w:type="auto"/>
          </w:tcPr>
          <w:p w14:paraId="417E026A" w14:textId="77777777" w:rsidR="001959BC" w:rsidRDefault="00BC270A">
            <w:pPr>
              <w:pStyle w:val="Compact"/>
            </w:pPr>
            <w:r>
              <w:t>Altvater-Mackensen et al. (2014)</w:t>
            </w:r>
          </w:p>
        </w:tc>
        <w:tc>
          <w:tcPr>
            <w:tcW w:w="0" w:type="auto"/>
          </w:tcPr>
          <w:p w14:paraId="1A2F62B8" w14:textId="77777777" w:rsidR="001959BC" w:rsidRDefault="00BC270A">
            <w:pPr>
              <w:pStyle w:val="Compact"/>
            </w:pPr>
            <w:r>
              <w:t>paper</w:t>
            </w:r>
          </w:p>
        </w:tc>
        <w:tc>
          <w:tcPr>
            <w:tcW w:w="0" w:type="auto"/>
          </w:tcPr>
          <w:p w14:paraId="26EAE7E4" w14:textId="77777777" w:rsidR="001959BC" w:rsidRDefault="00BC270A">
            <w:pPr>
              <w:pStyle w:val="Compact"/>
            </w:pPr>
            <w:r>
              <w:t>18, 25</w:t>
            </w:r>
          </w:p>
        </w:tc>
        <w:tc>
          <w:tcPr>
            <w:tcW w:w="0" w:type="auto"/>
          </w:tcPr>
          <w:p w14:paraId="1CCECE67" w14:textId="77777777" w:rsidR="001959BC" w:rsidRDefault="00BC270A">
            <w:pPr>
              <w:pStyle w:val="Compact"/>
            </w:pPr>
            <w:r>
              <w:t>None</w:t>
            </w:r>
          </w:p>
        </w:tc>
        <w:tc>
          <w:tcPr>
            <w:tcW w:w="0" w:type="auto"/>
          </w:tcPr>
          <w:p w14:paraId="44D0FE37" w14:textId="77777777" w:rsidR="001959BC" w:rsidRDefault="00BC270A">
            <w:pPr>
              <w:pStyle w:val="Compact"/>
            </w:pPr>
            <w:r>
              <w:t>16</w:t>
            </w:r>
          </w:p>
        </w:tc>
      </w:tr>
      <w:tr w:rsidR="001959BC" w14:paraId="6CBC38BB" w14:textId="77777777">
        <w:tc>
          <w:tcPr>
            <w:tcW w:w="0" w:type="auto"/>
          </w:tcPr>
          <w:p w14:paraId="670B67E9" w14:textId="77777777" w:rsidR="001959BC" w:rsidRDefault="00BC270A">
            <w:pPr>
              <w:pStyle w:val="Compact"/>
            </w:pPr>
            <w:r>
              <w:t>Bailey &amp; Plunkett (2002)</w:t>
            </w:r>
          </w:p>
        </w:tc>
        <w:tc>
          <w:tcPr>
            <w:tcW w:w="0" w:type="auto"/>
          </w:tcPr>
          <w:p w14:paraId="3B9E3E78" w14:textId="77777777" w:rsidR="001959BC" w:rsidRDefault="00BC270A">
            <w:pPr>
              <w:pStyle w:val="Compact"/>
            </w:pPr>
            <w:r>
              <w:t>paper</w:t>
            </w:r>
          </w:p>
        </w:tc>
        <w:tc>
          <w:tcPr>
            <w:tcW w:w="0" w:type="auto"/>
          </w:tcPr>
          <w:p w14:paraId="40CF5FDB" w14:textId="77777777" w:rsidR="001959BC" w:rsidRDefault="00BC270A">
            <w:pPr>
              <w:pStyle w:val="Compact"/>
            </w:pPr>
            <w:r>
              <w:t>18, 24</w:t>
            </w:r>
          </w:p>
        </w:tc>
        <w:tc>
          <w:tcPr>
            <w:tcW w:w="0" w:type="auto"/>
          </w:tcPr>
          <w:p w14:paraId="6E9D1B5D" w14:textId="77777777" w:rsidR="001959BC" w:rsidRDefault="00BC270A">
            <w:pPr>
              <w:pStyle w:val="Compact"/>
            </w:pPr>
            <w:r>
              <w:t>Comp</w:t>
            </w:r>
          </w:p>
        </w:tc>
        <w:tc>
          <w:tcPr>
            <w:tcW w:w="0" w:type="auto"/>
          </w:tcPr>
          <w:p w14:paraId="1C2FB194" w14:textId="77777777" w:rsidR="001959BC" w:rsidRDefault="00BC270A">
            <w:pPr>
              <w:pStyle w:val="Compact"/>
            </w:pPr>
            <w:r>
              <w:t>12</w:t>
            </w:r>
          </w:p>
        </w:tc>
      </w:tr>
      <w:tr w:rsidR="001959BC" w14:paraId="7A96B0A9" w14:textId="77777777">
        <w:tc>
          <w:tcPr>
            <w:tcW w:w="0" w:type="auto"/>
          </w:tcPr>
          <w:p w14:paraId="0BD94018" w14:textId="77777777" w:rsidR="001959BC" w:rsidRDefault="00BC270A">
            <w:pPr>
              <w:pStyle w:val="Compact"/>
            </w:pPr>
            <w:r>
              <w:t>Ballem &amp; Plunkett (2005)</w:t>
            </w:r>
          </w:p>
        </w:tc>
        <w:tc>
          <w:tcPr>
            <w:tcW w:w="0" w:type="auto"/>
          </w:tcPr>
          <w:p w14:paraId="287C8A66" w14:textId="77777777" w:rsidR="001959BC" w:rsidRDefault="00BC270A">
            <w:pPr>
              <w:pStyle w:val="Compact"/>
            </w:pPr>
            <w:r>
              <w:t>paper</w:t>
            </w:r>
          </w:p>
        </w:tc>
        <w:tc>
          <w:tcPr>
            <w:tcW w:w="0" w:type="auto"/>
          </w:tcPr>
          <w:p w14:paraId="4CD62EF0" w14:textId="77777777" w:rsidR="001959BC" w:rsidRDefault="00BC270A">
            <w:pPr>
              <w:pStyle w:val="Compact"/>
            </w:pPr>
            <w:r>
              <w:t>14</w:t>
            </w:r>
          </w:p>
        </w:tc>
        <w:tc>
          <w:tcPr>
            <w:tcW w:w="0" w:type="auto"/>
          </w:tcPr>
          <w:p w14:paraId="4FD39CC1" w14:textId="77777777" w:rsidR="001959BC" w:rsidRDefault="00BC270A">
            <w:pPr>
              <w:pStyle w:val="Compact"/>
            </w:pPr>
            <w:r>
              <w:t>None</w:t>
            </w:r>
          </w:p>
        </w:tc>
        <w:tc>
          <w:tcPr>
            <w:tcW w:w="0" w:type="auto"/>
          </w:tcPr>
          <w:p w14:paraId="043183B7" w14:textId="77777777" w:rsidR="001959BC" w:rsidRDefault="00BC270A">
            <w:pPr>
              <w:pStyle w:val="Compact"/>
            </w:pPr>
            <w:r>
              <w:t>4</w:t>
            </w:r>
          </w:p>
        </w:tc>
      </w:tr>
      <w:tr w:rsidR="001959BC" w14:paraId="39A4FE43" w14:textId="77777777">
        <w:tc>
          <w:tcPr>
            <w:tcW w:w="0" w:type="auto"/>
          </w:tcPr>
          <w:p w14:paraId="0204318B" w14:textId="77777777" w:rsidR="001959BC" w:rsidRDefault="00BC270A">
            <w:pPr>
              <w:pStyle w:val="Compact"/>
            </w:pPr>
            <w:r>
              <w:t>Bergelson &amp; Swingley (2017)</w:t>
            </w:r>
          </w:p>
        </w:tc>
        <w:tc>
          <w:tcPr>
            <w:tcW w:w="0" w:type="auto"/>
          </w:tcPr>
          <w:p w14:paraId="75ED5591" w14:textId="77777777" w:rsidR="001959BC" w:rsidRDefault="00BC270A">
            <w:pPr>
              <w:pStyle w:val="Compact"/>
            </w:pPr>
            <w:r>
              <w:t>paper</w:t>
            </w:r>
          </w:p>
        </w:tc>
        <w:tc>
          <w:tcPr>
            <w:tcW w:w="0" w:type="auto"/>
          </w:tcPr>
          <w:p w14:paraId="2CF8A519" w14:textId="77777777" w:rsidR="001959BC" w:rsidRDefault="00BC270A">
            <w:pPr>
              <w:pStyle w:val="Compact"/>
            </w:pPr>
            <w:r>
              <w:t>6, 7, 9, 12</w:t>
            </w:r>
          </w:p>
        </w:tc>
        <w:tc>
          <w:tcPr>
            <w:tcW w:w="0" w:type="auto"/>
          </w:tcPr>
          <w:p w14:paraId="59E27F94" w14:textId="77777777" w:rsidR="001959BC" w:rsidRDefault="00BC270A">
            <w:pPr>
              <w:pStyle w:val="Compact"/>
            </w:pPr>
            <w:r>
              <w:t>None</w:t>
            </w:r>
          </w:p>
        </w:tc>
        <w:tc>
          <w:tcPr>
            <w:tcW w:w="0" w:type="auto"/>
          </w:tcPr>
          <w:p w14:paraId="61454640" w14:textId="77777777" w:rsidR="001959BC" w:rsidRDefault="00BC270A">
            <w:pPr>
              <w:pStyle w:val="Compact"/>
            </w:pPr>
            <w:r>
              <w:t>9</w:t>
            </w:r>
          </w:p>
        </w:tc>
      </w:tr>
      <w:tr w:rsidR="001959BC" w14:paraId="7EDAC1BE" w14:textId="77777777">
        <w:tc>
          <w:tcPr>
            <w:tcW w:w="0" w:type="auto"/>
          </w:tcPr>
          <w:p w14:paraId="09BB113B" w14:textId="77777777" w:rsidR="001959BC" w:rsidRDefault="00BC270A">
            <w:pPr>
              <w:pStyle w:val="Compact"/>
            </w:pPr>
            <w:r>
              <w:t>Bernier &amp; White (2017)</w:t>
            </w:r>
          </w:p>
        </w:tc>
        <w:tc>
          <w:tcPr>
            <w:tcW w:w="0" w:type="auto"/>
          </w:tcPr>
          <w:p w14:paraId="6890C372" w14:textId="77777777" w:rsidR="001959BC" w:rsidRDefault="00BC270A">
            <w:pPr>
              <w:pStyle w:val="Compact"/>
            </w:pPr>
            <w:r>
              <w:t>proceedings</w:t>
            </w:r>
          </w:p>
        </w:tc>
        <w:tc>
          <w:tcPr>
            <w:tcW w:w="0" w:type="auto"/>
          </w:tcPr>
          <w:p w14:paraId="14A6E367" w14:textId="77777777" w:rsidR="001959BC" w:rsidRDefault="00BC270A">
            <w:pPr>
              <w:pStyle w:val="Compact"/>
            </w:pPr>
            <w:r>
              <w:t>21</w:t>
            </w:r>
          </w:p>
        </w:tc>
        <w:tc>
          <w:tcPr>
            <w:tcW w:w="0" w:type="auto"/>
          </w:tcPr>
          <w:p w14:paraId="616EAAFA" w14:textId="77777777" w:rsidR="001959BC" w:rsidRDefault="00BC270A">
            <w:pPr>
              <w:pStyle w:val="Compact"/>
            </w:pPr>
            <w:r>
              <w:t>None</w:t>
            </w:r>
          </w:p>
        </w:tc>
        <w:tc>
          <w:tcPr>
            <w:tcW w:w="0" w:type="auto"/>
          </w:tcPr>
          <w:p w14:paraId="6DA21A60" w14:textId="77777777" w:rsidR="001959BC" w:rsidRDefault="00BC270A">
            <w:pPr>
              <w:pStyle w:val="Compact"/>
            </w:pPr>
            <w:r>
              <w:t>4</w:t>
            </w:r>
          </w:p>
        </w:tc>
      </w:tr>
      <w:tr w:rsidR="001959BC" w14:paraId="43D6697F" w14:textId="77777777">
        <w:tc>
          <w:tcPr>
            <w:tcW w:w="0" w:type="auto"/>
          </w:tcPr>
          <w:p w14:paraId="29479361" w14:textId="77777777" w:rsidR="001959BC" w:rsidRDefault="00BC270A">
            <w:pPr>
              <w:pStyle w:val="Compact"/>
            </w:pPr>
            <w:r>
              <w:t>Delle Luche et al. (2015)</w:t>
            </w:r>
          </w:p>
        </w:tc>
        <w:tc>
          <w:tcPr>
            <w:tcW w:w="0" w:type="auto"/>
          </w:tcPr>
          <w:p w14:paraId="39EDC5BB" w14:textId="77777777" w:rsidR="001959BC" w:rsidRDefault="00BC270A">
            <w:pPr>
              <w:pStyle w:val="Compact"/>
            </w:pPr>
            <w:r>
              <w:t>paper</w:t>
            </w:r>
          </w:p>
        </w:tc>
        <w:tc>
          <w:tcPr>
            <w:tcW w:w="0" w:type="auto"/>
          </w:tcPr>
          <w:p w14:paraId="71C77A70" w14:textId="77777777" w:rsidR="001959BC" w:rsidRDefault="00BC270A">
            <w:pPr>
              <w:pStyle w:val="Compact"/>
            </w:pPr>
            <w:r>
              <w:t>20, 19</w:t>
            </w:r>
          </w:p>
        </w:tc>
        <w:tc>
          <w:tcPr>
            <w:tcW w:w="0" w:type="auto"/>
          </w:tcPr>
          <w:p w14:paraId="0CB0FCEC" w14:textId="77777777" w:rsidR="001959BC" w:rsidRDefault="00BC270A">
            <w:pPr>
              <w:pStyle w:val="Compact"/>
            </w:pPr>
            <w:r>
              <w:t>None</w:t>
            </w:r>
          </w:p>
        </w:tc>
        <w:tc>
          <w:tcPr>
            <w:tcW w:w="0" w:type="auto"/>
          </w:tcPr>
          <w:p w14:paraId="7CE3A24D" w14:textId="77777777" w:rsidR="001959BC" w:rsidRDefault="00BC270A">
            <w:pPr>
              <w:pStyle w:val="Compact"/>
            </w:pPr>
            <w:r>
              <w:t>4</w:t>
            </w:r>
          </w:p>
        </w:tc>
      </w:tr>
      <w:tr w:rsidR="001959BC" w14:paraId="1816317F" w14:textId="77777777">
        <w:tc>
          <w:tcPr>
            <w:tcW w:w="0" w:type="auto"/>
          </w:tcPr>
          <w:p w14:paraId="1399FAFE" w14:textId="77777777" w:rsidR="001959BC" w:rsidRDefault="00BC270A">
            <w:pPr>
              <w:pStyle w:val="Compact"/>
            </w:pPr>
            <w:r>
              <w:t>Durrant et al. (2014)</w:t>
            </w:r>
          </w:p>
        </w:tc>
        <w:tc>
          <w:tcPr>
            <w:tcW w:w="0" w:type="auto"/>
          </w:tcPr>
          <w:p w14:paraId="153E8B30" w14:textId="77777777" w:rsidR="001959BC" w:rsidRDefault="00BC270A">
            <w:pPr>
              <w:pStyle w:val="Compact"/>
            </w:pPr>
            <w:r>
              <w:t>paper</w:t>
            </w:r>
          </w:p>
        </w:tc>
        <w:tc>
          <w:tcPr>
            <w:tcW w:w="0" w:type="auto"/>
          </w:tcPr>
          <w:p w14:paraId="1B6E6AA9" w14:textId="77777777" w:rsidR="001959BC" w:rsidRDefault="00BC270A">
            <w:pPr>
              <w:pStyle w:val="Compact"/>
            </w:pPr>
            <w:r>
              <w:t>19, 20</w:t>
            </w:r>
          </w:p>
        </w:tc>
        <w:tc>
          <w:tcPr>
            <w:tcW w:w="0" w:type="auto"/>
          </w:tcPr>
          <w:p w14:paraId="75FE8E0A" w14:textId="77777777" w:rsidR="001959BC" w:rsidRDefault="00BC270A">
            <w:pPr>
              <w:pStyle w:val="Compact"/>
            </w:pPr>
            <w:r>
              <w:t>None</w:t>
            </w:r>
          </w:p>
        </w:tc>
        <w:tc>
          <w:tcPr>
            <w:tcW w:w="0" w:type="auto"/>
          </w:tcPr>
          <w:p w14:paraId="419BFBC3" w14:textId="77777777" w:rsidR="001959BC" w:rsidRDefault="00BC270A">
            <w:pPr>
              <w:pStyle w:val="Compact"/>
            </w:pPr>
            <w:r>
              <w:t>4</w:t>
            </w:r>
          </w:p>
        </w:tc>
      </w:tr>
      <w:tr w:rsidR="001959BC" w14:paraId="0940B0E1" w14:textId="77777777">
        <w:tc>
          <w:tcPr>
            <w:tcW w:w="0" w:type="auto"/>
          </w:tcPr>
          <w:p w14:paraId="26759DD2" w14:textId="77777777" w:rsidR="001959BC" w:rsidRPr="002B1856" w:rsidRDefault="00BC270A">
            <w:pPr>
              <w:pStyle w:val="Compact"/>
              <w:rPr>
                <w:lang w:val="nl-NL"/>
                <w:rPrChange w:id="47" w:author="Christina Bergmann" w:date="2019-01-07T12:34:00Z">
                  <w:rPr/>
                </w:rPrChange>
              </w:rPr>
            </w:pPr>
            <w:r w:rsidRPr="002B1856">
              <w:rPr>
                <w:lang w:val="nl-NL"/>
                <w:rPrChange w:id="48" w:author="Christina Bergmann" w:date="2019-01-07T12:34:00Z">
                  <w:rPr/>
                </w:rPrChange>
              </w:rPr>
              <w:t>HÃ¸jen et al. (n.d.)</w:t>
            </w:r>
          </w:p>
        </w:tc>
        <w:tc>
          <w:tcPr>
            <w:tcW w:w="0" w:type="auto"/>
          </w:tcPr>
          <w:p w14:paraId="09343C1D" w14:textId="77777777" w:rsidR="001959BC" w:rsidRDefault="00BC270A">
            <w:pPr>
              <w:pStyle w:val="Compact"/>
            </w:pPr>
            <w:r>
              <w:t>gray paper</w:t>
            </w:r>
          </w:p>
        </w:tc>
        <w:tc>
          <w:tcPr>
            <w:tcW w:w="0" w:type="auto"/>
          </w:tcPr>
          <w:p w14:paraId="33F2C834" w14:textId="77777777" w:rsidR="001959BC" w:rsidRDefault="00BC270A">
            <w:pPr>
              <w:pStyle w:val="Compact"/>
            </w:pPr>
            <w:r>
              <w:t>19, 20</w:t>
            </w:r>
          </w:p>
        </w:tc>
        <w:tc>
          <w:tcPr>
            <w:tcW w:w="0" w:type="auto"/>
          </w:tcPr>
          <w:p w14:paraId="03F7380E" w14:textId="77777777" w:rsidR="001959BC" w:rsidRDefault="00BC270A">
            <w:pPr>
              <w:pStyle w:val="Compact"/>
            </w:pPr>
            <w:r>
              <w:t>Comp/Prod</w:t>
            </w:r>
          </w:p>
        </w:tc>
        <w:tc>
          <w:tcPr>
            <w:tcW w:w="0" w:type="auto"/>
          </w:tcPr>
          <w:p w14:paraId="3E2E174D" w14:textId="77777777" w:rsidR="001959BC" w:rsidRDefault="00BC270A">
            <w:pPr>
              <w:pStyle w:val="Compact"/>
            </w:pPr>
            <w:r>
              <w:t>6</w:t>
            </w:r>
          </w:p>
        </w:tc>
      </w:tr>
      <w:tr w:rsidR="001959BC" w14:paraId="232B0DD5" w14:textId="77777777">
        <w:tc>
          <w:tcPr>
            <w:tcW w:w="0" w:type="auto"/>
          </w:tcPr>
          <w:p w14:paraId="11CE5B4B" w14:textId="77777777" w:rsidR="001959BC" w:rsidRDefault="00BC270A">
            <w:pPr>
              <w:pStyle w:val="Compact"/>
            </w:pPr>
            <w:r>
              <w:t>HÃ¶hle et al. (2006)</w:t>
            </w:r>
          </w:p>
        </w:tc>
        <w:tc>
          <w:tcPr>
            <w:tcW w:w="0" w:type="auto"/>
          </w:tcPr>
          <w:p w14:paraId="3490FE86" w14:textId="77777777" w:rsidR="001959BC" w:rsidRDefault="00BC270A">
            <w:pPr>
              <w:pStyle w:val="Compact"/>
            </w:pPr>
            <w:r>
              <w:t>paper</w:t>
            </w:r>
          </w:p>
        </w:tc>
        <w:tc>
          <w:tcPr>
            <w:tcW w:w="0" w:type="auto"/>
          </w:tcPr>
          <w:p w14:paraId="39812FF3" w14:textId="77777777" w:rsidR="001959BC" w:rsidRDefault="00BC270A">
            <w:pPr>
              <w:pStyle w:val="Compact"/>
            </w:pPr>
            <w:r>
              <w:t>18</w:t>
            </w:r>
          </w:p>
        </w:tc>
        <w:tc>
          <w:tcPr>
            <w:tcW w:w="0" w:type="auto"/>
          </w:tcPr>
          <w:p w14:paraId="2C194BE1" w14:textId="77777777" w:rsidR="001959BC" w:rsidRDefault="00BC270A">
            <w:pPr>
              <w:pStyle w:val="Compact"/>
            </w:pPr>
            <w:r>
              <w:t>None</w:t>
            </w:r>
          </w:p>
        </w:tc>
        <w:tc>
          <w:tcPr>
            <w:tcW w:w="0" w:type="auto"/>
          </w:tcPr>
          <w:p w14:paraId="6180BEF8" w14:textId="77777777" w:rsidR="001959BC" w:rsidRDefault="00BC270A">
            <w:pPr>
              <w:pStyle w:val="Compact"/>
            </w:pPr>
            <w:r>
              <w:t>4</w:t>
            </w:r>
          </w:p>
        </w:tc>
      </w:tr>
      <w:tr w:rsidR="001959BC" w14:paraId="307B389E" w14:textId="77777777">
        <w:tc>
          <w:tcPr>
            <w:tcW w:w="0" w:type="auto"/>
          </w:tcPr>
          <w:p w14:paraId="45BE60C5" w14:textId="77777777" w:rsidR="001959BC" w:rsidRDefault="00BC270A">
            <w:pPr>
              <w:pStyle w:val="Compact"/>
            </w:pPr>
            <w:r>
              <w:t>Mani &amp; Plunkett (2007)</w:t>
            </w:r>
          </w:p>
        </w:tc>
        <w:tc>
          <w:tcPr>
            <w:tcW w:w="0" w:type="auto"/>
          </w:tcPr>
          <w:p w14:paraId="33934ED7" w14:textId="77777777" w:rsidR="001959BC" w:rsidRDefault="00BC270A">
            <w:pPr>
              <w:pStyle w:val="Compact"/>
            </w:pPr>
            <w:r>
              <w:t>paper</w:t>
            </w:r>
          </w:p>
        </w:tc>
        <w:tc>
          <w:tcPr>
            <w:tcW w:w="0" w:type="auto"/>
          </w:tcPr>
          <w:p w14:paraId="35446FD0" w14:textId="77777777" w:rsidR="001959BC" w:rsidRDefault="00BC270A">
            <w:pPr>
              <w:pStyle w:val="Compact"/>
            </w:pPr>
            <w:r>
              <w:t>15, 18, 24, 14, 20</w:t>
            </w:r>
          </w:p>
        </w:tc>
        <w:tc>
          <w:tcPr>
            <w:tcW w:w="0" w:type="auto"/>
          </w:tcPr>
          <w:p w14:paraId="1D825302" w14:textId="77777777" w:rsidR="001959BC" w:rsidRDefault="00BC270A">
            <w:pPr>
              <w:pStyle w:val="Compact"/>
            </w:pPr>
            <w:r>
              <w:t>Comp/Prod</w:t>
            </w:r>
          </w:p>
        </w:tc>
        <w:tc>
          <w:tcPr>
            <w:tcW w:w="0" w:type="auto"/>
          </w:tcPr>
          <w:p w14:paraId="2BB74267" w14:textId="77777777" w:rsidR="001959BC" w:rsidRDefault="00BC270A">
            <w:pPr>
              <w:pStyle w:val="Compact"/>
            </w:pPr>
            <w:r>
              <w:t>14</w:t>
            </w:r>
          </w:p>
        </w:tc>
      </w:tr>
      <w:tr w:rsidR="001959BC" w14:paraId="10BAA032" w14:textId="77777777">
        <w:tc>
          <w:tcPr>
            <w:tcW w:w="0" w:type="auto"/>
          </w:tcPr>
          <w:p w14:paraId="0237DF04" w14:textId="77777777" w:rsidR="001959BC" w:rsidRDefault="00BC270A">
            <w:pPr>
              <w:pStyle w:val="Compact"/>
            </w:pPr>
            <w:r>
              <w:t>Mani &amp; Plunkett (2010)</w:t>
            </w:r>
          </w:p>
        </w:tc>
        <w:tc>
          <w:tcPr>
            <w:tcW w:w="0" w:type="auto"/>
          </w:tcPr>
          <w:p w14:paraId="34735939" w14:textId="77777777" w:rsidR="001959BC" w:rsidRDefault="00BC270A">
            <w:pPr>
              <w:pStyle w:val="Compact"/>
            </w:pPr>
            <w:r>
              <w:t>paper</w:t>
            </w:r>
          </w:p>
        </w:tc>
        <w:tc>
          <w:tcPr>
            <w:tcW w:w="0" w:type="auto"/>
          </w:tcPr>
          <w:p w14:paraId="48329F19" w14:textId="77777777" w:rsidR="001959BC" w:rsidRDefault="00BC270A">
            <w:pPr>
              <w:pStyle w:val="Compact"/>
            </w:pPr>
            <w:r>
              <w:t>12</w:t>
            </w:r>
          </w:p>
        </w:tc>
        <w:tc>
          <w:tcPr>
            <w:tcW w:w="0" w:type="auto"/>
          </w:tcPr>
          <w:p w14:paraId="590E662F" w14:textId="77777777" w:rsidR="001959BC" w:rsidRDefault="00BC270A">
            <w:pPr>
              <w:pStyle w:val="Compact"/>
            </w:pPr>
            <w:r>
              <w:t>Comp</w:t>
            </w:r>
          </w:p>
        </w:tc>
        <w:tc>
          <w:tcPr>
            <w:tcW w:w="0" w:type="auto"/>
          </w:tcPr>
          <w:p w14:paraId="18730CB1" w14:textId="77777777" w:rsidR="001959BC" w:rsidRDefault="00BC270A">
            <w:pPr>
              <w:pStyle w:val="Compact"/>
            </w:pPr>
            <w:r>
              <w:t>8</w:t>
            </w:r>
          </w:p>
        </w:tc>
      </w:tr>
      <w:tr w:rsidR="001959BC" w14:paraId="2064BC8A" w14:textId="77777777">
        <w:tc>
          <w:tcPr>
            <w:tcW w:w="0" w:type="auto"/>
          </w:tcPr>
          <w:p w14:paraId="62A052FD" w14:textId="77777777" w:rsidR="001959BC" w:rsidRDefault="00BC270A">
            <w:pPr>
              <w:pStyle w:val="Compact"/>
            </w:pPr>
            <w:r>
              <w:lastRenderedPageBreak/>
              <w:t>Mani &amp; Plunkett (2011)</w:t>
            </w:r>
          </w:p>
        </w:tc>
        <w:tc>
          <w:tcPr>
            <w:tcW w:w="0" w:type="auto"/>
          </w:tcPr>
          <w:p w14:paraId="3B9C8FEC" w14:textId="77777777" w:rsidR="001959BC" w:rsidRDefault="00BC270A">
            <w:pPr>
              <w:pStyle w:val="Compact"/>
            </w:pPr>
            <w:r>
              <w:t>paper</w:t>
            </w:r>
          </w:p>
        </w:tc>
        <w:tc>
          <w:tcPr>
            <w:tcW w:w="0" w:type="auto"/>
          </w:tcPr>
          <w:p w14:paraId="004A2CAD" w14:textId="77777777" w:rsidR="001959BC" w:rsidRDefault="00BC270A">
            <w:pPr>
              <w:pStyle w:val="Compact"/>
            </w:pPr>
            <w:r>
              <w:t>23, 17</w:t>
            </w:r>
          </w:p>
        </w:tc>
        <w:tc>
          <w:tcPr>
            <w:tcW w:w="0" w:type="auto"/>
          </w:tcPr>
          <w:p w14:paraId="38A09774" w14:textId="77777777" w:rsidR="001959BC" w:rsidRDefault="00BC270A">
            <w:pPr>
              <w:pStyle w:val="Compact"/>
            </w:pPr>
            <w:r>
              <w:t>None</w:t>
            </w:r>
          </w:p>
        </w:tc>
        <w:tc>
          <w:tcPr>
            <w:tcW w:w="0" w:type="auto"/>
          </w:tcPr>
          <w:p w14:paraId="03DF163C" w14:textId="77777777" w:rsidR="001959BC" w:rsidRDefault="00BC270A">
            <w:pPr>
              <w:pStyle w:val="Compact"/>
            </w:pPr>
            <w:r>
              <w:t>15</w:t>
            </w:r>
          </w:p>
        </w:tc>
      </w:tr>
      <w:tr w:rsidR="001959BC" w14:paraId="030E4B51" w14:textId="77777777">
        <w:tc>
          <w:tcPr>
            <w:tcW w:w="0" w:type="auto"/>
          </w:tcPr>
          <w:p w14:paraId="53A1AB36" w14:textId="77777777" w:rsidR="001959BC" w:rsidRDefault="00BC270A">
            <w:pPr>
              <w:pStyle w:val="Compact"/>
            </w:pPr>
            <w:r>
              <w:t>Mani, Coleman, &amp; Plunkett (2008)</w:t>
            </w:r>
          </w:p>
        </w:tc>
        <w:tc>
          <w:tcPr>
            <w:tcW w:w="0" w:type="auto"/>
          </w:tcPr>
          <w:p w14:paraId="7C320F7B" w14:textId="77777777" w:rsidR="001959BC" w:rsidRDefault="00BC270A">
            <w:pPr>
              <w:pStyle w:val="Compact"/>
            </w:pPr>
            <w:r>
              <w:t>paper</w:t>
            </w:r>
          </w:p>
        </w:tc>
        <w:tc>
          <w:tcPr>
            <w:tcW w:w="0" w:type="auto"/>
          </w:tcPr>
          <w:p w14:paraId="2788CBDC" w14:textId="77777777" w:rsidR="001959BC" w:rsidRDefault="00BC270A">
            <w:pPr>
              <w:pStyle w:val="Compact"/>
            </w:pPr>
            <w:r>
              <w:t>18</w:t>
            </w:r>
          </w:p>
        </w:tc>
        <w:tc>
          <w:tcPr>
            <w:tcW w:w="0" w:type="auto"/>
          </w:tcPr>
          <w:p w14:paraId="4601793C" w14:textId="77777777" w:rsidR="001959BC" w:rsidRDefault="00BC270A">
            <w:pPr>
              <w:pStyle w:val="Compact"/>
            </w:pPr>
            <w:r>
              <w:t>Comp/Prod</w:t>
            </w:r>
          </w:p>
        </w:tc>
        <w:tc>
          <w:tcPr>
            <w:tcW w:w="0" w:type="auto"/>
          </w:tcPr>
          <w:p w14:paraId="4194C31F" w14:textId="77777777" w:rsidR="001959BC" w:rsidRDefault="00BC270A">
            <w:pPr>
              <w:pStyle w:val="Compact"/>
            </w:pPr>
            <w:r>
              <w:t>4</w:t>
            </w:r>
          </w:p>
        </w:tc>
      </w:tr>
      <w:tr w:rsidR="001959BC" w14:paraId="4A8E689C" w14:textId="77777777">
        <w:tc>
          <w:tcPr>
            <w:tcW w:w="0" w:type="auto"/>
          </w:tcPr>
          <w:p w14:paraId="566C07BD" w14:textId="77777777" w:rsidR="001959BC" w:rsidRDefault="00BC270A">
            <w:pPr>
              <w:pStyle w:val="Compact"/>
            </w:pPr>
            <w:r>
              <w:t>Ramon-Casas &amp; Bosch (2010)</w:t>
            </w:r>
          </w:p>
        </w:tc>
        <w:tc>
          <w:tcPr>
            <w:tcW w:w="0" w:type="auto"/>
          </w:tcPr>
          <w:p w14:paraId="0971C90A" w14:textId="77777777" w:rsidR="001959BC" w:rsidRDefault="00BC270A">
            <w:pPr>
              <w:pStyle w:val="Compact"/>
            </w:pPr>
            <w:r>
              <w:t>paper</w:t>
            </w:r>
          </w:p>
        </w:tc>
        <w:tc>
          <w:tcPr>
            <w:tcW w:w="0" w:type="auto"/>
          </w:tcPr>
          <w:p w14:paraId="6D3A33E9" w14:textId="77777777" w:rsidR="001959BC" w:rsidRDefault="00BC270A">
            <w:pPr>
              <w:pStyle w:val="Compact"/>
            </w:pPr>
            <w:r>
              <w:t>24, 25</w:t>
            </w:r>
          </w:p>
        </w:tc>
        <w:tc>
          <w:tcPr>
            <w:tcW w:w="0" w:type="auto"/>
          </w:tcPr>
          <w:p w14:paraId="6CE66315" w14:textId="77777777" w:rsidR="001959BC" w:rsidRDefault="00BC270A">
            <w:pPr>
              <w:pStyle w:val="Compact"/>
            </w:pPr>
            <w:r>
              <w:t>None</w:t>
            </w:r>
          </w:p>
        </w:tc>
        <w:tc>
          <w:tcPr>
            <w:tcW w:w="0" w:type="auto"/>
          </w:tcPr>
          <w:p w14:paraId="5D741D21" w14:textId="77777777" w:rsidR="001959BC" w:rsidRDefault="00BC270A">
            <w:pPr>
              <w:pStyle w:val="Compact"/>
            </w:pPr>
            <w:r>
              <w:t>4</w:t>
            </w:r>
          </w:p>
        </w:tc>
      </w:tr>
      <w:tr w:rsidR="001959BC" w14:paraId="082FB9E1" w14:textId="77777777">
        <w:tc>
          <w:tcPr>
            <w:tcW w:w="0" w:type="auto"/>
          </w:tcPr>
          <w:p w14:paraId="544FF88B" w14:textId="77777777" w:rsidR="001959BC" w:rsidRDefault="00BC270A">
            <w:pPr>
              <w:pStyle w:val="Compact"/>
            </w:pPr>
            <w:r>
              <w:t>Ramon-Casas et al. (2009)</w:t>
            </w:r>
          </w:p>
        </w:tc>
        <w:tc>
          <w:tcPr>
            <w:tcW w:w="0" w:type="auto"/>
          </w:tcPr>
          <w:p w14:paraId="1AFEDE77" w14:textId="77777777" w:rsidR="001959BC" w:rsidRDefault="00BC270A">
            <w:pPr>
              <w:pStyle w:val="Compact"/>
            </w:pPr>
            <w:r>
              <w:t>paper</w:t>
            </w:r>
          </w:p>
        </w:tc>
        <w:tc>
          <w:tcPr>
            <w:tcW w:w="0" w:type="auto"/>
          </w:tcPr>
          <w:p w14:paraId="3EA93946" w14:textId="77777777" w:rsidR="001959BC" w:rsidRDefault="00BC270A">
            <w:pPr>
              <w:pStyle w:val="Compact"/>
            </w:pPr>
            <w:r>
              <w:t>21, 20, 43, 44</w:t>
            </w:r>
          </w:p>
        </w:tc>
        <w:tc>
          <w:tcPr>
            <w:tcW w:w="0" w:type="auto"/>
          </w:tcPr>
          <w:p w14:paraId="7D06F530" w14:textId="77777777" w:rsidR="001959BC" w:rsidRDefault="00BC270A">
            <w:pPr>
              <w:pStyle w:val="Compact"/>
            </w:pPr>
            <w:r>
              <w:t>Prod</w:t>
            </w:r>
          </w:p>
        </w:tc>
        <w:tc>
          <w:tcPr>
            <w:tcW w:w="0" w:type="auto"/>
          </w:tcPr>
          <w:p w14:paraId="0EF92C93" w14:textId="77777777" w:rsidR="001959BC" w:rsidRDefault="00BC270A">
            <w:pPr>
              <w:pStyle w:val="Compact"/>
            </w:pPr>
            <w:r>
              <w:t>14</w:t>
            </w:r>
          </w:p>
        </w:tc>
      </w:tr>
      <w:tr w:rsidR="001959BC" w14:paraId="4735BA8C" w14:textId="77777777">
        <w:tc>
          <w:tcPr>
            <w:tcW w:w="0" w:type="auto"/>
          </w:tcPr>
          <w:p w14:paraId="29FAA23D" w14:textId="77777777" w:rsidR="001959BC" w:rsidRDefault="00BC270A">
            <w:pPr>
              <w:pStyle w:val="Compact"/>
            </w:pPr>
            <w:r>
              <w:t>Ren &amp; Morgan (in press)</w:t>
            </w:r>
          </w:p>
        </w:tc>
        <w:tc>
          <w:tcPr>
            <w:tcW w:w="0" w:type="auto"/>
          </w:tcPr>
          <w:p w14:paraId="0F2ECC2A" w14:textId="77777777" w:rsidR="001959BC" w:rsidRDefault="00BC270A">
            <w:pPr>
              <w:pStyle w:val="Compact"/>
            </w:pPr>
            <w:r>
              <w:t>gray paper</w:t>
            </w:r>
          </w:p>
        </w:tc>
        <w:tc>
          <w:tcPr>
            <w:tcW w:w="0" w:type="auto"/>
          </w:tcPr>
          <w:p w14:paraId="115B1E1C" w14:textId="77777777" w:rsidR="001959BC" w:rsidRDefault="00BC270A">
            <w:pPr>
              <w:pStyle w:val="Compact"/>
            </w:pPr>
            <w:r>
              <w:t>19</w:t>
            </w:r>
          </w:p>
        </w:tc>
        <w:tc>
          <w:tcPr>
            <w:tcW w:w="0" w:type="auto"/>
          </w:tcPr>
          <w:p w14:paraId="6F9ECA25" w14:textId="77777777" w:rsidR="001959BC" w:rsidRDefault="00BC270A">
            <w:pPr>
              <w:pStyle w:val="Compact"/>
            </w:pPr>
            <w:r>
              <w:t>None</w:t>
            </w:r>
          </w:p>
        </w:tc>
        <w:tc>
          <w:tcPr>
            <w:tcW w:w="0" w:type="auto"/>
          </w:tcPr>
          <w:p w14:paraId="39BDF390" w14:textId="77777777" w:rsidR="001959BC" w:rsidRDefault="00BC270A">
            <w:pPr>
              <w:pStyle w:val="Compact"/>
            </w:pPr>
            <w:r>
              <w:t>8</w:t>
            </w:r>
          </w:p>
        </w:tc>
      </w:tr>
      <w:tr w:rsidR="001959BC" w14:paraId="15A6C461" w14:textId="77777777">
        <w:tc>
          <w:tcPr>
            <w:tcW w:w="0" w:type="auto"/>
          </w:tcPr>
          <w:p w14:paraId="73426187" w14:textId="77777777" w:rsidR="001959BC" w:rsidRDefault="00BC270A">
            <w:pPr>
              <w:pStyle w:val="Compact"/>
            </w:pPr>
            <w:r>
              <w:t>Renner (2017)</w:t>
            </w:r>
          </w:p>
        </w:tc>
        <w:tc>
          <w:tcPr>
            <w:tcW w:w="0" w:type="auto"/>
          </w:tcPr>
          <w:p w14:paraId="54A45B9F" w14:textId="77777777" w:rsidR="001959BC" w:rsidRDefault="00BC270A">
            <w:pPr>
              <w:pStyle w:val="Compact"/>
            </w:pPr>
            <w:r>
              <w:t>dissertation</w:t>
            </w:r>
          </w:p>
        </w:tc>
        <w:tc>
          <w:tcPr>
            <w:tcW w:w="0" w:type="auto"/>
          </w:tcPr>
          <w:p w14:paraId="405BCC09" w14:textId="77777777" w:rsidR="001959BC" w:rsidRDefault="00BC270A">
            <w:pPr>
              <w:pStyle w:val="Compact"/>
            </w:pPr>
            <w:r>
              <w:t>17, 24</w:t>
            </w:r>
          </w:p>
        </w:tc>
        <w:tc>
          <w:tcPr>
            <w:tcW w:w="0" w:type="auto"/>
          </w:tcPr>
          <w:p w14:paraId="1CAF56FA" w14:textId="77777777" w:rsidR="001959BC" w:rsidRDefault="00BC270A">
            <w:pPr>
              <w:pStyle w:val="Compact"/>
            </w:pPr>
            <w:r>
              <w:t>None</w:t>
            </w:r>
          </w:p>
        </w:tc>
        <w:tc>
          <w:tcPr>
            <w:tcW w:w="0" w:type="auto"/>
          </w:tcPr>
          <w:p w14:paraId="0DA88945" w14:textId="77777777" w:rsidR="001959BC" w:rsidRDefault="00BC270A">
            <w:pPr>
              <w:pStyle w:val="Compact"/>
            </w:pPr>
            <w:r>
              <w:t>6</w:t>
            </w:r>
          </w:p>
        </w:tc>
      </w:tr>
      <w:tr w:rsidR="001959BC" w14:paraId="45E165CE" w14:textId="77777777">
        <w:tc>
          <w:tcPr>
            <w:tcW w:w="0" w:type="auto"/>
          </w:tcPr>
          <w:p w14:paraId="39C88C70" w14:textId="77777777" w:rsidR="001959BC" w:rsidRDefault="00BC270A">
            <w:pPr>
              <w:pStyle w:val="Compact"/>
            </w:pPr>
            <w:r>
              <w:t>Skoruppa et al. (2013)</w:t>
            </w:r>
          </w:p>
        </w:tc>
        <w:tc>
          <w:tcPr>
            <w:tcW w:w="0" w:type="auto"/>
          </w:tcPr>
          <w:p w14:paraId="5DC07E4D" w14:textId="77777777" w:rsidR="001959BC" w:rsidRDefault="00BC270A">
            <w:pPr>
              <w:pStyle w:val="Compact"/>
            </w:pPr>
            <w:r>
              <w:t>paper</w:t>
            </w:r>
          </w:p>
        </w:tc>
        <w:tc>
          <w:tcPr>
            <w:tcW w:w="0" w:type="auto"/>
          </w:tcPr>
          <w:p w14:paraId="3CBA331A" w14:textId="77777777" w:rsidR="001959BC" w:rsidRDefault="00BC270A">
            <w:pPr>
              <w:pStyle w:val="Compact"/>
            </w:pPr>
            <w:r>
              <w:t>23</w:t>
            </w:r>
          </w:p>
        </w:tc>
        <w:tc>
          <w:tcPr>
            <w:tcW w:w="0" w:type="auto"/>
          </w:tcPr>
          <w:p w14:paraId="4E475233" w14:textId="77777777" w:rsidR="001959BC" w:rsidRDefault="00BC270A">
            <w:pPr>
              <w:pStyle w:val="Compact"/>
            </w:pPr>
            <w:r>
              <w:t>None</w:t>
            </w:r>
          </w:p>
        </w:tc>
        <w:tc>
          <w:tcPr>
            <w:tcW w:w="0" w:type="auto"/>
          </w:tcPr>
          <w:p w14:paraId="21293BA1" w14:textId="77777777" w:rsidR="001959BC" w:rsidRDefault="00BC270A">
            <w:pPr>
              <w:pStyle w:val="Compact"/>
            </w:pPr>
            <w:r>
              <w:t>5</w:t>
            </w:r>
          </w:p>
        </w:tc>
      </w:tr>
      <w:tr w:rsidR="001959BC" w14:paraId="3ADDAA56" w14:textId="77777777">
        <w:tc>
          <w:tcPr>
            <w:tcW w:w="0" w:type="auto"/>
          </w:tcPr>
          <w:p w14:paraId="730B7343" w14:textId="77777777" w:rsidR="001959BC" w:rsidRDefault="00BC270A">
            <w:pPr>
              <w:pStyle w:val="Compact"/>
            </w:pPr>
            <w:r>
              <w:t>Swingley &amp; Aslin (2000)</w:t>
            </w:r>
          </w:p>
        </w:tc>
        <w:tc>
          <w:tcPr>
            <w:tcW w:w="0" w:type="auto"/>
          </w:tcPr>
          <w:p w14:paraId="1951D2F8" w14:textId="77777777" w:rsidR="001959BC" w:rsidRDefault="00BC270A">
            <w:pPr>
              <w:pStyle w:val="Compact"/>
            </w:pPr>
            <w:r>
              <w:t>paper</w:t>
            </w:r>
          </w:p>
        </w:tc>
        <w:tc>
          <w:tcPr>
            <w:tcW w:w="0" w:type="auto"/>
          </w:tcPr>
          <w:p w14:paraId="731730DC" w14:textId="77777777" w:rsidR="001959BC" w:rsidRDefault="00BC270A">
            <w:pPr>
              <w:pStyle w:val="Compact"/>
            </w:pPr>
            <w:r>
              <w:t>20</w:t>
            </w:r>
          </w:p>
        </w:tc>
        <w:tc>
          <w:tcPr>
            <w:tcW w:w="0" w:type="auto"/>
          </w:tcPr>
          <w:p w14:paraId="5BBA4DAC" w14:textId="77777777" w:rsidR="001959BC" w:rsidRDefault="00BC270A">
            <w:pPr>
              <w:pStyle w:val="Compact"/>
            </w:pPr>
            <w:r>
              <w:t>Comp</w:t>
            </w:r>
          </w:p>
        </w:tc>
        <w:tc>
          <w:tcPr>
            <w:tcW w:w="0" w:type="auto"/>
          </w:tcPr>
          <w:p w14:paraId="1542B31A" w14:textId="77777777" w:rsidR="001959BC" w:rsidRDefault="00BC270A">
            <w:pPr>
              <w:pStyle w:val="Compact"/>
            </w:pPr>
            <w:r>
              <w:t>2</w:t>
            </w:r>
          </w:p>
        </w:tc>
      </w:tr>
      <w:tr w:rsidR="001959BC" w14:paraId="658E25A7" w14:textId="77777777">
        <w:tc>
          <w:tcPr>
            <w:tcW w:w="0" w:type="auto"/>
          </w:tcPr>
          <w:p w14:paraId="64DC806E" w14:textId="77777777" w:rsidR="001959BC" w:rsidRDefault="00BC270A">
            <w:pPr>
              <w:pStyle w:val="Compact"/>
            </w:pPr>
            <w:r>
              <w:t>Swingley &amp; Aslin (2002)</w:t>
            </w:r>
          </w:p>
        </w:tc>
        <w:tc>
          <w:tcPr>
            <w:tcW w:w="0" w:type="auto"/>
          </w:tcPr>
          <w:p w14:paraId="7A37D7F8" w14:textId="77777777" w:rsidR="001959BC" w:rsidRDefault="00BC270A">
            <w:pPr>
              <w:pStyle w:val="Compact"/>
            </w:pPr>
            <w:r>
              <w:t>paper</w:t>
            </w:r>
          </w:p>
        </w:tc>
        <w:tc>
          <w:tcPr>
            <w:tcW w:w="0" w:type="auto"/>
          </w:tcPr>
          <w:p w14:paraId="4B654765" w14:textId="77777777" w:rsidR="001959BC" w:rsidRDefault="00BC270A">
            <w:pPr>
              <w:pStyle w:val="Compact"/>
            </w:pPr>
            <w:r>
              <w:t>15</w:t>
            </w:r>
          </w:p>
        </w:tc>
        <w:tc>
          <w:tcPr>
            <w:tcW w:w="0" w:type="auto"/>
          </w:tcPr>
          <w:p w14:paraId="0770C2BD" w14:textId="77777777" w:rsidR="001959BC" w:rsidRDefault="00BC270A">
            <w:pPr>
              <w:pStyle w:val="Compact"/>
            </w:pPr>
            <w:r>
              <w:t>Comp/Prod</w:t>
            </w:r>
          </w:p>
        </w:tc>
        <w:tc>
          <w:tcPr>
            <w:tcW w:w="0" w:type="auto"/>
          </w:tcPr>
          <w:p w14:paraId="0BEB865C" w14:textId="77777777" w:rsidR="001959BC" w:rsidRDefault="00BC270A">
            <w:pPr>
              <w:pStyle w:val="Compact"/>
            </w:pPr>
            <w:r>
              <w:t>4</w:t>
            </w:r>
          </w:p>
        </w:tc>
      </w:tr>
      <w:tr w:rsidR="001959BC" w14:paraId="03618DE6" w14:textId="77777777">
        <w:tc>
          <w:tcPr>
            <w:tcW w:w="0" w:type="auto"/>
          </w:tcPr>
          <w:p w14:paraId="19475448" w14:textId="77777777" w:rsidR="001959BC" w:rsidRDefault="00BC270A">
            <w:pPr>
              <w:pStyle w:val="Compact"/>
            </w:pPr>
            <w:r>
              <w:t>Swingley (2003)</w:t>
            </w:r>
          </w:p>
        </w:tc>
        <w:tc>
          <w:tcPr>
            <w:tcW w:w="0" w:type="auto"/>
          </w:tcPr>
          <w:p w14:paraId="6079151D" w14:textId="77777777" w:rsidR="001959BC" w:rsidRDefault="00BC270A">
            <w:pPr>
              <w:pStyle w:val="Compact"/>
            </w:pPr>
            <w:r>
              <w:t>paper</w:t>
            </w:r>
          </w:p>
        </w:tc>
        <w:tc>
          <w:tcPr>
            <w:tcW w:w="0" w:type="auto"/>
          </w:tcPr>
          <w:p w14:paraId="202BD3E7" w14:textId="77777777" w:rsidR="001959BC" w:rsidRDefault="00BC270A">
            <w:pPr>
              <w:pStyle w:val="Compact"/>
            </w:pPr>
            <w:r>
              <w:t>19</w:t>
            </w:r>
          </w:p>
        </w:tc>
        <w:tc>
          <w:tcPr>
            <w:tcW w:w="0" w:type="auto"/>
          </w:tcPr>
          <w:p w14:paraId="4C6CFAA4" w14:textId="77777777" w:rsidR="001959BC" w:rsidRDefault="00BC270A">
            <w:pPr>
              <w:pStyle w:val="Compact"/>
            </w:pPr>
            <w:r>
              <w:t>Comp/Prod</w:t>
            </w:r>
          </w:p>
        </w:tc>
        <w:tc>
          <w:tcPr>
            <w:tcW w:w="0" w:type="auto"/>
          </w:tcPr>
          <w:p w14:paraId="0BD8487D" w14:textId="77777777" w:rsidR="001959BC" w:rsidRDefault="00BC270A">
            <w:pPr>
              <w:pStyle w:val="Compact"/>
            </w:pPr>
            <w:r>
              <w:t>6</w:t>
            </w:r>
          </w:p>
        </w:tc>
      </w:tr>
      <w:tr w:rsidR="001959BC" w14:paraId="612821E1" w14:textId="77777777">
        <w:tc>
          <w:tcPr>
            <w:tcW w:w="0" w:type="auto"/>
          </w:tcPr>
          <w:p w14:paraId="508D63A8" w14:textId="77777777" w:rsidR="001959BC" w:rsidRDefault="00BC270A">
            <w:pPr>
              <w:pStyle w:val="Compact"/>
            </w:pPr>
            <w:r>
              <w:t>Swingley (2009)</w:t>
            </w:r>
          </w:p>
        </w:tc>
        <w:tc>
          <w:tcPr>
            <w:tcW w:w="0" w:type="auto"/>
          </w:tcPr>
          <w:p w14:paraId="5B34F939" w14:textId="77777777" w:rsidR="001959BC" w:rsidRDefault="00BC270A">
            <w:pPr>
              <w:pStyle w:val="Compact"/>
            </w:pPr>
            <w:r>
              <w:t>paper</w:t>
            </w:r>
          </w:p>
        </w:tc>
        <w:tc>
          <w:tcPr>
            <w:tcW w:w="0" w:type="auto"/>
          </w:tcPr>
          <w:p w14:paraId="1A49EDB4" w14:textId="77777777" w:rsidR="001959BC" w:rsidRDefault="00BC270A">
            <w:pPr>
              <w:pStyle w:val="Compact"/>
            </w:pPr>
            <w:r>
              <w:t>17</w:t>
            </w:r>
          </w:p>
        </w:tc>
        <w:tc>
          <w:tcPr>
            <w:tcW w:w="0" w:type="auto"/>
          </w:tcPr>
          <w:p w14:paraId="2130DEBF" w14:textId="77777777" w:rsidR="001959BC" w:rsidRDefault="00BC270A">
            <w:pPr>
              <w:pStyle w:val="Compact"/>
            </w:pPr>
            <w:r>
              <w:t>Comp/Prod</w:t>
            </w:r>
          </w:p>
        </w:tc>
        <w:tc>
          <w:tcPr>
            <w:tcW w:w="0" w:type="auto"/>
          </w:tcPr>
          <w:p w14:paraId="6ADDFC62" w14:textId="77777777" w:rsidR="001959BC" w:rsidRDefault="00BC270A">
            <w:pPr>
              <w:pStyle w:val="Compact"/>
            </w:pPr>
            <w:r>
              <w:t>4</w:t>
            </w:r>
          </w:p>
        </w:tc>
      </w:tr>
      <w:tr w:rsidR="001959BC" w14:paraId="6FFF36B7" w14:textId="77777777">
        <w:tc>
          <w:tcPr>
            <w:tcW w:w="0" w:type="auto"/>
          </w:tcPr>
          <w:p w14:paraId="5BA88C54" w14:textId="77777777" w:rsidR="001959BC" w:rsidRDefault="00BC270A">
            <w:pPr>
              <w:pStyle w:val="Compact"/>
            </w:pPr>
            <w:r>
              <w:t>Swingley (2016)</w:t>
            </w:r>
          </w:p>
        </w:tc>
        <w:tc>
          <w:tcPr>
            <w:tcW w:w="0" w:type="auto"/>
          </w:tcPr>
          <w:p w14:paraId="6C1C5951" w14:textId="77777777" w:rsidR="001959BC" w:rsidRDefault="00BC270A">
            <w:pPr>
              <w:pStyle w:val="Compact"/>
            </w:pPr>
            <w:r>
              <w:t>paper</w:t>
            </w:r>
          </w:p>
        </w:tc>
        <w:tc>
          <w:tcPr>
            <w:tcW w:w="0" w:type="auto"/>
          </w:tcPr>
          <w:p w14:paraId="169B5A5C" w14:textId="77777777" w:rsidR="001959BC" w:rsidRDefault="00BC270A">
            <w:pPr>
              <w:pStyle w:val="Compact"/>
            </w:pPr>
            <w:r>
              <w:t>27, 28</w:t>
            </w:r>
          </w:p>
        </w:tc>
        <w:tc>
          <w:tcPr>
            <w:tcW w:w="0" w:type="auto"/>
          </w:tcPr>
          <w:p w14:paraId="60E63E7B" w14:textId="77777777" w:rsidR="001959BC" w:rsidRDefault="00BC270A">
            <w:pPr>
              <w:pStyle w:val="Compact"/>
            </w:pPr>
            <w:r>
              <w:t>Prod</w:t>
            </w:r>
          </w:p>
        </w:tc>
        <w:tc>
          <w:tcPr>
            <w:tcW w:w="0" w:type="auto"/>
          </w:tcPr>
          <w:p w14:paraId="7BF7E453" w14:textId="77777777" w:rsidR="001959BC" w:rsidRDefault="00BC270A">
            <w:pPr>
              <w:pStyle w:val="Compact"/>
            </w:pPr>
            <w:r>
              <w:t>9</w:t>
            </w:r>
          </w:p>
        </w:tc>
      </w:tr>
      <w:tr w:rsidR="001959BC" w14:paraId="58D8234C" w14:textId="77777777">
        <w:tc>
          <w:tcPr>
            <w:tcW w:w="0" w:type="auto"/>
          </w:tcPr>
          <w:p w14:paraId="2CE30058" w14:textId="77777777" w:rsidR="001959BC" w:rsidRDefault="00BC270A">
            <w:pPr>
              <w:pStyle w:val="Compact"/>
            </w:pPr>
            <w:r>
              <w:t>Tamasi (2016)</w:t>
            </w:r>
          </w:p>
        </w:tc>
        <w:tc>
          <w:tcPr>
            <w:tcW w:w="0" w:type="auto"/>
          </w:tcPr>
          <w:p w14:paraId="1B90FF2C" w14:textId="77777777" w:rsidR="001959BC" w:rsidRDefault="00BC270A">
            <w:pPr>
              <w:pStyle w:val="Compact"/>
            </w:pPr>
            <w:r>
              <w:t>dissertation</w:t>
            </w:r>
          </w:p>
        </w:tc>
        <w:tc>
          <w:tcPr>
            <w:tcW w:w="0" w:type="auto"/>
          </w:tcPr>
          <w:p w14:paraId="2499EE3D" w14:textId="77777777" w:rsidR="001959BC" w:rsidRDefault="00BC270A">
            <w:pPr>
              <w:pStyle w:val="Compact"/>
            </w:pPr>
            <w:r>
              <w:t>30</w:t>
            </w:r>
          </w:p>
        </w:tc>
        <w:tc>
          <w:tcPr>
            <w:tcW w:w="0" w:type="auto"/>
          </w:tcPr>
          <w:p w14:paraId="405556ED" w14:textId="77777777" w:rsidR="001959BC" w:rsidRDefault="00BC270A">
            <w:pPr>
              <w:pStyle w:val="Compact"/>
            </w:pPr>
            <w:r>
              <w:t>None</w:t>
            </w:r>
          </w:p>
        </w:tc>
        <w:tc>
          <w:tcPr>
            <w:tcW w:w="0" w:type="auto"/>
          </w:tcPr>
          <w:p w14:paraId="24F4A7DA" w14:textId="77777777" w:rsidR="001959BC" w:rsidRDefault="00BC270A">
            <w:pPr>
              <w:pStyle w:val="Compact"/>
            </w:pPr>
            <w:r>
              <w:t>4</w:t>
            </w:r>
          </w:p>
        </w:tc>
      </w:tr>
      <w:tr w:rsidR="001959BC" w14:paraId="566F28F6" w14:textId="77777777">
        <w:tc>
          <w:tcPr>
            <w:tcW w:w="0" w:type="auto"/>
          </w:tcPr>
          <w:p w14:paraId="76CEF0EC" w14:textId="77777777" w:rsidR="001959BC" w:rsidRDefault="00BC270A">
            <w:pPr>
              <w:pStyle w:val="Compact"/>
            </w:pPr>
            <w:r>
              <w:t>Tao &amp; Qinmei (2013)</w:t>
            </w:r>
          </w:p>
        </w:tc>
        <w:tc>
          <w:tcPr>
            <w:tcW w:w="0" w:type="auto"/>
          </w:tcPr>
          <w:p w14:paraId="7BFD9786" w14:textId="77777777" w:rsidR="001959BC" w:rsidRDefault="00BC270A">
            <w:pPr>
              <w:pStyle w:val="Compact"/>
            </w:pPr>
            <w:r>
              <w:t>paper</w:t>
            </w:r>
          </w:p>
        </w:tc>
        <w:tc>
          <w:tcPr>
            <w:tcW w:w="0" w:type="auto"/>
          </w:tcPr>
          <w:p w14:paraId="4AAAF161" w14:textId="77777777" w:rsidR="001959BC" w:rsidRDefault="00BC270A">
            <w:pPr>
              <w:pStyle w:val="Compact"/>
            </w:pPr>
            <w:r>
              <w:t>12</w:t>
            </w:r>
          </w:p>
        </w:tc>
        <w:tc>
          <w:tcPr>
            <w:tcW w:w="0" w:type="auto"/>
          </w:tcPr>
          <w:p w14:paraId="1AFB0044" w14:textId="77777777" w:rsidR="001959BC" w:rsidRDefault="00BC270A">
            <w:pPr>
              <w:pStyle w:val="Compact"/>
            </w:pPr>
            <w:r>
              <w:t>None</w:t>
            </w:r>
          </w:p>
        </w:tc>
        <w:tc>
          <w:tcPr>
            <w:tcW w:w="0" w:type="auto"/>
          </w:tcPr>
          <w:p w14:paraId="2A45E501" w14:textId="77777777" w:rsidR="001959BC" w:rsidRDefault="00BC270A">
            <w:pPr>
              <w:pStyle w:val="Compact"/>
            </w:pPr>
            <w:r>
              <w:t>4</w:t>
            </w:r>
          </w:p>
        </w:tc>
      </w:tr>
      <w:tr w:rsidR="001959BC" w14:paraId="30FF535C" w14:textId="77777777">
        <w:tc>
          <w:tcPr>
            <w:tcW w:w="0" w:type="auto"/>
          </w:tcPr>
          <w:p w14:paraId="018337CB" w14:textId="77777777" w:rsidR="001959BC" w:rsidRDefault="00BC270A">
            <w:pPr>
              <w:pStyle w:val="Compact"/>
            </w:pPr>
            <w:r>
              <w:t>Tao et al. (2012)</w:t>
            </w:r>
          </w:p>
        </w:tc>
        <w:tc>
          <w:tcPr>
            <w:tcW w:w="0" w:type="auto"/>
          </w:tcPr>
          <w:p w14:paraId="220012BB" w14:textId="77777777" w:rsidR="001959BC" w:rsidRDefault="00BC270A">
            <w:pPr>
              <w:pStyle w:val="Compact"/>
            </w:pPr>
            <w:r>
              <w:t>paper</w:t>
            </w:r>
          </w:p>
        </w:tc>
        <w:tc>
          <w:tcPr>
            <w:tcW w:w="0" w:type="auto"/>
          </w:tcPr>
          <w:p w14:paraId="77DB5B4F" w14:textId="77777777" w:rsidR="001959BC" w:rsidRDefault="00BC270A">
            <w:pPr>
              <w:pStyle w:val="Compact"/>
            </w:pPr>
            <w:r>
              <w:t>16</w:t>
            </w:r>
          </w:p>
        </w:tc>
        <w:tc>
          <w:tcPr>
            <w:tcW w:w="0" w:type="auto"/>
          </w:tcPr>
          <w:p w14:paraId="354AE710" w14:textId="77777777" w:rsidR="001959BC" w:rsidRDefault="00BC270A">
            <w:pPr>
              <w:pStyle w:val="Compact"/>
            </w:pPr>
            <w:r>
              <w:t>Comp</w:t>
            </w:r>
          </w:p>
        </w:tc>
        <w:tc>
          <w:tcPr>
            <w:tcW w:w="0" w:type="auto"/>
          </w:tcPr>
          <w:p w14:paraId="158F2EB3" w14:textId="77777777" w:rsidR="001959BC" w:rsidRDefault="00BC270A">
            <w:pPr>
              <w:pStyle w:val="Compact"/>
            </w:pPr>
            <w:r>
              <w:t>6</w:t>
            </w:r>
          </w:p>
        </w:tc>
      </w:tr>
      <w:tr w:rsidR="001959BC" w14:paraId="34A6AFF4" w14:textId="77777777">
        <w:tc>
          <w:tcPr>
            <w:tcW w:w="0" w:type="auto"/>
          </w:tcPr>
          <w:p w14:paraId="4E2DAB17" w14:textId="77777777" w:rsidR="001959BC" w:rsidRDefault="00BC270A">
            <w:pPr>
              <w:pStyle w:val="Compact"/>
            </w:pPr>
            <w:r>
              <w:t>van der Feest &amp; Fikkert, (2015)</w:t>
            </w:r>
          </w:p>
        </w:tc>
        <w:tc>
          <w:tcPr>
            <w:tcW w:w="0" w:type="auto"/>
          </w:tcPr>
          <w:p w14:paraId="490973D0" w14:textId="77777777" w:rsidR="001959BC" w:rsidRDefault="00BC270A">
            <w:pPr>
              <w:pStyle w:val="Compact"/>
            </w:pPr>
            <w:r>
              <w:t>paper</w:t>
            </w:r>
          </w:p>
        </w:tc>
        <w:tc>
          <w:tcPr>
            <w:tcW w:w="0" w:type="auto"/>
          </w:tcPr>
          <w:p w14:paraId="0AACBFF8" w14:textId="77777777" w:rsidR="001959BC" w:rsidRDefault="00BC270A">
            <w:pPr>
              <w:pStyle w:val="Compact"/>
            </w:pPr>
            <w:r>
              <w:t>24, 20</w:t>
            </w:r>
          </w:p>
        </w:tc>
        <w:tc>
          <w:tcPr>
            <w:tcW w:w="0" w:type="auto"/>
          </w:tcPr>
          <w:p w14:paraId="204D328F" w14:textId="77777777" w:rsidR="001959BC" w:rsidRDefault="00BC270A">
            <w:pPr>
              <w:pStyle w:val="Compact"/>
            </w:pPr>
            <w:r>
              <w:t>None</w:t>
            </w:r>
          </w:p>
        </w:tc>
        <w:tc>
          <w:tcPr>
            <w:tcW w:w="0" w:type="auto"/>
          </w:tcPr>
          <w:p w14:paraId="4C996AE5" w14:textId="77777777" w:rsidR="001959BC" w:rsidRDefault="00BC270A">
            <w:pPr>
              <w:pStyle w:val="Compact"/>
            </w:pPr>
            <w:r>
              <w:t>16</w:t>
            </w:r>
          </w:p>
        </w:tc>
      </w:tr>
      <w:tr w:rsidR="001959BC" w14:paraId="4201B40D" w14:textId="77777777">
        <w:tc>
          <w:tcPr>
            <w:tcW w:w="0" w:type="auto"/>
          </w:tcPr>
          <w:p w14:paraId="79B8F888" w14:textId="77777777" w:rsidR="001959BC" w:rsidRDefault="00BC270A">
            <w:pPr>
              <w:pStyle w:val="Compact"/>
            </w:pPr>
            <w:r>
              <w:t>van der Feest &amp; Johnson (2016)</w:t>
            </w:r>
          </w:p>
        </w:tc>
        <w:tc>
          <w:tcPr>
            <w:tcW w:w="0" w:type="auto"/>
          </w:tcPr>
          <w:p w14:paraId="482371E4" w14:textId="77777777" w:rsidR="001959BC" w:rsidRDefault="00BC270A">
            <w:pPr>
              <w:pStyle w:val="Compact"/>
            </w:pPr>
            <w:r>
              <w:t>paper</w:t>
            </w:r>
          </w:p>
        </w:tc>
        <w:tc>
          <w:tcPr>
            <w:tcW w:w="0" w:type="auto"/>
          </w:tcPr>
          <w:p w14:paraId="12D514AB" w14:textId="77777777" w:rsidR="001959BC" w:rsidRDefault="00BC270A">
            <w:pPr>
              <w:pStyle w:val="Compact"/>
            </w:pPr>
            <w:r>
              <w:t>24</w:t>
            </w:r>
          </w:p>
        </w:tc>
        <w:tc>
          <w:tcPr>
            <w:tcW w:w="0" w:type="auto"/>
          </w:tcPr>
          <w:p w14:paraId="1386999F" w14:textId="77777777" w:rsidR="001959BC" w:rsidRDefault="00BC270A">
            <w:pPr>
              <w:pStyle w:val="Compact"/>
            </w:pPr>
            <w:r>
              <w:t>None</w:t>
            </w:r>
          </w:p>
        </w:tc>
        <w:tc>
          <w:tcPr>
            <w:tcW w:w="0" w:type="auto"/>
          </w:tcPr>
          <w:p w14:paraId="2DC036C3" w14:textId="77777777" w:rsidR="001959BC" w:rsidRDefault="00BC270A">
            <w:pPr>
              <w:pStyle w:val="Compact"/>
            </w:pPr>
            <w:r>
              <w:t>24</w:t>
            </w:r>
          </w:p>
        </w:tc>
      </w:tr>
      <w:tr w:rsidR="001959BC" w14:paraId="1608E87D" w14:textId="77777777">
        <w:tc>
          <w:tcPr>
            <w:tcW w:w="0" w:type="auto"/>
          </w:tcPr>
          <w:p w14:paraId="56652F10" w14:textId="77777777" w:rsidR="001959BC" w:rsidRDefault="00BC270A">
            <w:pPr>
              <w:pStyle w:val="Compact"/>
            </w:pPr>
            <w:r>
              <w:t>Wewalaarachchi et al. (2017)</w:t>
            </w:r>
          </w:p>
        </w:tc>
        <w:tc>
          <w:tcPr>
            <w:tcW w:w="0" w:type="auto"/>
          </w:tcPr>
          <w:p w14:paraId="02CB5893" w14:textId="77777777" w:rsidR="001959BC" w:rsidRDefault="00BC270A">
            <w:pPr>
              <w:pStyle w:val="Compact"/>
            </w:pPr>
            <w:r>
              <w:t>paper</w:t>
            </w:r>
          </w:p>
        </w:tc>
        <w:tc>
          <w:tcPr>
            <w:tcW w:w="0" w:type="auto"/>
          </w:tcPr>
          <w:p w14:paraId="4E11B81F" w14:textId="77777777" w:rsidR="001959BC" w:rsidRDefault="00BC270A">
            <w:pPr>
              <w:pStyle w:val="Compact"/>
            </w:pPr>
            <w:r>
              <w:t>24</w:t>
            </w:r>
          </w:p>
        </w:tc>
        <w:tc>
          <w:tcPr>
            <w:tcW w:w="0" w:type="auto"/>
          </w:tcPr>
          <w:p w14:paraId="18D16A5D" w14:textId="77777777" w:rsidR="001959BC" w:rsidRDefault="00BC270A">
            <w:pPr>
              <w:pStyle w:val="Compact"/>
            </w:pPr>
            <w:r>
              <w:t>None</w:t>
            </w:r>
          </w:p>
        </w:tc>
        <w:tc>
          <w:tcPr>
            <w:tcW w:w="0" w:type="auto"/>
          </w:tcPr>
          <w:p w14:paraId="34EA27E2" w14:textId="77777777" w:rsidR="001959BC" w:rsidRDefault="00BC270A">
            <w:pPr>
              <w:pStyle w:val="Compact"/>
            </w:pPr>
            <w:r>
              <w:t>8</w:t>
            </w:r>
          </w:p>
        </w:tc>
      </w:tr>
      <w:tr w:rsidR="001959BC" w14:paraId="1595F469" w14:textId="77777777">
        <w:tc>
          <w:tcPr>
            <w:tcW w:w="0" w:type="auto"/>
          </w:tcPr>
          <w:p w14:paraId="6ECBBFA6" w14:textId="77777777" w:rsidR="001959BC" w:rsidRDefault="00BC270A">
            <w:pPr>
              <w:pStyle w:val="Compact"/>
            </w:pPr>
            <w:r>
              <w:lastRenderedPageBreak/>
              <w:t>White &amp; Aslin (2011)</w:t>
            </w:r>
          </w:p>
        </w:tc>
        <w:tc>
          <w:tcPr>
            <w:tcW w:w="0" w:type="auto"/>
          </w:tcPr>
          <w:p w14:paraId="19844502" w14:textId="77777777" w:rsidR="001959BC" w:rsidRDefault="00BC270A">
            <w:pPr>
              <w:pStyle w:val="Compact"/>
            </w:pPr>
            <w:r>
              <w:t>paper</w:t>
            </w:r>
          </w:p>
        </w:tc>
        <w:tc>
          <w:tcPr>
            <w:tcW w:w="0" w:type="auto"/>
          </w:tcPr>
          <w:p w14:paraId="02582164" w14:textId="77777777" w:rsidR="001959BC" w:rsidRDefault="00BC270A">
            <w:pPr>
              <w:pStyle w:val="Compact"/>
            </w:pPr>
            <w:r>
              <w:t>18</w:t>
            </w:r>
          </w:p>
        </w:tc>
        <w:tc>
          <w:tcPr>
            <w:tcW w:w="0" w:type="auto"/>
          </w:tcPr>
          <w:p w14:paraId="0A05ADA2" w14:textId="77777777" w:rsidR="001959BC" w:rsidRDefault="00BC270A">
            <w:pPr>
              <w:pStyle w:val="Compact"/>
            </w:pPr>
            <w:r>
              <w:t>None</w:t>
            </w:r>
          </w:p>
        </w:tc>
        <w:tc>
          <w:tcPr>
            <w:tcW w:w="0" w:type="auto"/>
          </w:tcPr>
          <w:p w14:paraId="16E2CB17" w14:textId="77777777" w:rsidR="001959BC" w:rsidRDefault="00BC270A">
            <w:pPr>
              <w:pStyle w:val="Compact"/>
            </w:pPr>
            <w:r>
              <w:t>4</w:t>
            </w:r>
          </w:p>
        </w:tc>
      </w:tr>
      <w:tr w:rsidR="001959BC" w14:paraId="41B5F677" w14:textId="77777777">
        <w:tc>
          <w:tcPr>
            <w:tcW w:w="0" w:type="auto"/>
          </w:tcPr>
          <w:p w14:paraId="34CE1A2D" w14:textId="77777777" w:rsidR="001959BC" w:rsidRDefault="00BC270A">
            <w:pPr>
              <w:pStyle w:val="Compact"/>
            </w:pPr>
            <w:r>
              <w:t>White &amp; Morgan (2008)</w:t>
            </w:r>
          </w:p>
        </w:tc>
        <w:tc>
          <w:tcPr>
            <w:tcW w:w="0" w:type="auto"/>
          </w:tcPr>
          <w:p w14:paraId="61CF111E" w14:textId="77777777" w:rsidR="001959BC" w:rsidRDefault="00BC270A">
            <w:pPr>
              <w:pStyle w:val="Compact"/>
            </w:pPr>
            <w:r>
              <w:t>paper</w:t>
            </w:r>
          </w:p>
        </w:tc>
        <w:tc>
          <w:tcPr>
            <w:tcW w:w="0" w:type="auto"/>
          </w:tcPr>
          <w:p w14:paraId="5FD08925" w14:textId="77777777" w:rsidR="001959BC" w:rsidRDefault="00BC270A">
            <w:pPr>
              <w:pStyle w:val="Compact"/>
            </w:pPr>
            <w:r>
              <w:t>18, 19</w:t>
            </w:r>
          </w:p>
        </w:tc>
        <w:tc>
          <w:tcPr>
            <w:tcW w:w="0" w:type="auto"/>
          </w:tcPr>
          <w:p w14:paraId="5E2A3F7C" w14:textId="77777777" w:rsidR="001959BC" w:rsidRDefault="00BC270A">
            <w:pPr>
              <w:pStyle w:val="Compact"/>
            </w:pPr>
            <w:r>
              <w:t>None</w:t>
            </w:r>
          </w:p>
        </w:tc>
        <w:tc>
          <w:tcPr>
            <w:tcW w:w="0" w:type="auto"/>
          </w:tcPr>
          <w:p w14:paraId="15D2593B" w14:textId="77777777" w:rsidR="001959BC" w:rsidRDefault="00BC270A">
            <w:pPr>
              <w:pStyle w:val="Compact"/>
            </w:pPr>
            <w:r>
              <w:t>12</w:t>
            </w:r>
          </w:p>
        </w:tc>
      </w:tr>
      <w:tr w:rsidR="001959BC" w14:paraId="08D52ECA" w14:textId="77777777">
        <w:tc>
          <w:tcPr>
            <w:tcW w:w="0" w:type="auto"/>
          </w:tcPr>
          <w:p w14:paraId="7CBCF863" w14:textId="77777777" w:rsidR="001959BC" w:rsidRDefault="00BC270A">
            <w:pPr>
              <w:pStyle w:val="Compact"/>
            </w:pPr>
            <w:r>
              <w:t>Zesiger &amp; JÃ¶hr (2011)</w:t>
            </w:r>
          </w:p>
        </w:tc>
        <w:tc>
          <w:tcPr>
            <w:tcW w:w="0" w:type="auto"/>
          </w:tcPr>
          <w:p w14:paraId="7891E0E7" w14:textId="77777777" w:rsidR="001959BC" w:rsidRDefault="00BC270A">
            <w:pPr>
              <w:pStyle w:val="Compact"/>
            </w:pPr>
            <w:r>
              <w:t>paper</w:t>
            </w:r>
          </w:p>
        </w:tc>
        <w:tc>
          <w:tcPr>
            <w:tcW w:w="0" w:type="auto"/>
          </w:tcPr>
          <w:p w14:paraId="0F6DF056" w14:textId="77777777" w:rsidR="001959BC" w:rsidRDefault="00BC270A">
            <w:pPr>
              <w:pStyle w:val="Compact"/>
            </w:pPr>
            <w:r>
              <w:t>14</w:t>
            </w:r>
          </w:p>
        </w:tc>
        <w:tc>
          <w:tcPr>
            <w:tcW w:w="0" w:type="auto"/>
          </w:tcPr>
          <w:p w14:paraId="07A9D4CF" w14:textId="77777777" w:rsidR="001959BC" w:rsidRDefault="00BC270A">
            <w:pPr>
              <w:pStyle w:val="Compact"/>
            </w:pPr>
            <w:r>
              <w:t>None</w:t>
            </w:r>
          </w:p>
        </w:tc>
        <w:tc>
          <w:tcPr>
            <w:tcW w:w="0" w:type="auto"/>
          </w:tcPr>
          <w:p w14:paraId="1955BA34" w14:textId="77777777" w:rsidR="001959BC" w:rsidRDefault="00BC270A">
            <w:pPr>
              <w:pStyle w:val="Compact"/>
            </w:pPr>
            <w:r>
              <w:t>8</w:t>
            </w:r>
          </w:p>
        </w:tc>
      </w:tr>
      <w:tr w:rsidR="001959BC" w14:paraId="486B88A2" w14:textId="77777777">
        <w:tc>
          <w:tcPr>
            <w:tcW w:w="0" w:type="auto"/>
          </w:tcPr>
          <w:p w14:paraId="7570C350" w14:textId="77777777" w:rsidR="001959BC" w:rsidRDefault="00BC270A">
            <w:pPr>
              <w:pStyle w:val="Compact"/>
            </w:pPr>
            <w:r>
              <w:t>Zesiger et al. (2012)</w:t>
            </w:r>
          </w:p>
        </w:tc>
        <w:tc>
          <w:tcPr>
            <w:tcW w:w="0" w:type="auto"/>
          </w:tcPr>
          <w:p w14:paraId="0201BC4B" w14:textId="77777777" w:rsidR="001959BC" w:rsidRDefault="00BC270A">
            <w:pPr>
              <w:pStyle w:val="Compact"/>
            </w:pPr>
            <w:r>
              <w:t>paper</w:t>
            </w:r>
          </w:p>
        </w:tc>
        <w:tc>
          <w:tcPr>
            <w:tcW w:w="0" w:type="auto"/>
          </w:tcPr>
          <w:p w14:paraId="17A12FD6" w14:textId="77777777" w:rsidR="001959BC" w:rsidRDefault="00BC270A">
            <w:pPr>
              <w:pStyle w:val="Compact"/>
            </w:pPr>
            <w:r>
              <w:t>12, 19</w:t>
            </w:r>
          </w:p>
        </w:tc>
        <w:tc>
          <w:tcPr>
            <w:tcW w:w="0" w:type="auto"/>
          </w:tcPr>
          <w:p w14:paraId="1DB4ED21" w14:textId="77777777" w:rsidR="001959BC" w:rsidRDefault="00BC270A">
            <w:pPr>
              <w:pStyle w:val="Compact"/>
            </w:pPr>
            <w:r>
              <w:t>Comp/Prod</w:t>
            </w:r>
          </w:p>
        </w:tc>
        <w:tc>
          <w:tcPr>
            <w:tcW w:w="0" w:type="auto"/>
          </w:tcPr>
          <w:p w14:paraId="40F9C0F0" w14:textId="77777777" w:rsidR="001959BC" w:rsidRDefault="00BC270A">
            <w:pPr>
              <w:pStyle w:val="Compact"/>
            </w:pPr>
            <w:r>
              <w:t>6</w:t>
            </w:r>
          </w:p>
        </w:tc>
      </w:tr>
    </w:tbl>
    <w:p w14:paraId="606599B3" w14:textId="3A87190D" w:rsidR="001959BC" w:rsidRDefault="00BC270A">
      <w:pPr>
        <w:pStyle w:val="BodyText"/>
      </w:pPr>
      <w:r>
        <w:t>We first generated a list of potentially relevant items to be included in our meta-analysis by creating an expert list. This process yielded 110 items. We then used the google scholar search engine to search for papers citing the original Swingley &amp; Aslin (2000) 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w:t>
      </w:r>
      <w:ins w:id="49" w:author="Christina Bergmann" w:date="2019-01-07T17:28:00Z">
        <w:r w:rsidR="00527D3B">
          <w:t>n</w:t>
        </w:r>
      </w:ins>
      <w:r>
        <w:t xml:space="preserve"> eye movement experiment; (5) the stimuli were auditory speech. The final sample (n = </w:t>
      </w:r>
      <w:r>
        <w:rPr>
          <w:i/>
        </w:rPr>
        <w:t>34</w:t>
      </w:r>
      <w:r>
        <w:t>) consisted of 28 journal articles, 1 proceedings paper, 3 thes</w:t>
      </w:r>
      <w:ins w:id="50" w:author="Christina Bergmann" w:date="2019-01-07T12:54:00Z">
        <w:r w:rsidR="00BA2F54">
          <w:t>e</w:t>
        </w:r>
      </w:ins>
      <w:del w:id="51" w:author="Christina Bergmann" w:date="2019-01-07T12:54:00Z">
        <w:r w:rsidDel="00BA2F54">
          <w:delText>i</w:delText>
        </w:r>
      </w:del>
      <w:r>
        <w:t>s, and 2 unpublished reports. We will refer to these items collectively as papers. Table 1 provides an overview of all papers included in the present meta-analysis.</w:t>
      </w:r>
    </w:p>
    <w:p w14:paraId="34C6429E" w14:textId="77777777" w:rsidR="001959BC" w:rsidRDefault="00BC270A">
      <w:pPr>
        <w:pStyle w:val="Heading2"/>
      </w:pPr>
      <w:bookmarkStart w:id="52" w:name="insert-table-1-about-here"/>
      <w:bookmarkEnd w:id="52"/>
      <w:r>
        <w:t>(Insert Table 1 about here)</w:t>
      </w:r>
    </w:p>
    <w:p w14:paraId="34F67207" w14:textId="77777777" w:rsidR="001959BC" w:rsidRDefault="00BC270A">
      <w:pPr>
        <w:pStyle w:val="Heading2"/>
      </w:pPr>
      <w:bookmarkStart w:id="53" w:name="data-entry"/>
      <w:bookmarkEnd w:id="53"/>
      <w:r>
        <w:t>Data Entry</w:t>
      </w:r>
    </w:p>
    <w:p w14:paraId="6D814D15" w14:textId="77777777" w:rsidR="001959BC" w:rsidRDefault="00BC270A">
      <w:pPr>
        <w:pStyle w:val="FirstParagraph"/>
      </w:pPr>
      <w:r>
        <w:t xml:space="preserve">The 34 papers we identified as relevant were then coded with as much consistently reported detail as possible (Tsuji, Bergmann, &amp; Cristia, 2014; Bergmann et al., 2018). For each experiment (note that a paper typically has multiple experiments), we entered variables describing the publication, population, experiment design and stimuli, and results. For the </w:t>
      </w:r>
      <w:r>
        <w:lastRenderedPageBreak/>
        <w:t>planned analyses to evaluate the development of mispronunciation sensitivity, we focus on the following characteristics:</w:t>
      </w:r>
    </w:p>
    <w:p w14:paraId="147716F7" w14:textId="77777777" w:rsidR="001959BC" w:rsidRDefault="00BC270A">
      <w:pPr>
        <w:pStyle w:val="BodyText"/>
      </w:pPr>
      <w:r>
        <w:t>1 Condition: Were words mispronounced or not;</w:t>
      </w:r>
      <w:r>
        <w:br/>
        <w:t>2 Mean age reported per group of infants, in days;</w:t>
      </w:r>
      <w:r>
        <w:br/>
        <w:t>3 Vocabulary size, measured by a standardized questionnaire or list;</w:t>
      </w:r>
    </w:p>
    <w:p w14:paraId="37B8D0C8" w14:textId="77777777" w:rsidR="001959BC" w:rsidRDefault="00BC270A">
      <w:pPr>
        <w:pStyle w:val="BodyText"/>
      </w:pPr>
      <w:r>
        <w:t>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 (e.g., consonant versus vowel mispronunciations; Mani &amp; Plunkett, 2007).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271 records in our data.</w:t>
      </w:r>
    </w:p>
    <w:p w14:paraId="482E5455" w14:textId="77777777" w:rsidR="001959BC" w:rsidRDefault="00BC270A">
      <w:pPr>
        <w:pStyle w:val="Heading2"/>
      </w:pPr>
      <w:bookmarkStart w:id="54" w:name="data-analysis"/>
      <w:bookmarkEnd w:id="54"/>
      <w:r>
        <w:t>Data analysis</w:t>
      </w:r>
    </w:p>
    <w:p w14:paraId="34662C41" w14:textId="6BD8DFFC" w:rsidR="001959BC" w:rsidRDefault="00BC270A">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 </w:t>
      </w:r>
      <w:r>
        <w:rPr>
          <w:i/>
        </w:rPr>
        <w:t>d</w:t>
      </w:r>
      <w:r>
        <w:t xml:space="preserve"> [@cohen]. To correct for </w:t>
      </w:r>
      <w:r>
        <w:lastRenderedPageBreak/>
        <w:t xml:space="preserve">the small sample sizes common in infant research, however, we used </w:t>
      </w:r>
      <w:del w:id="55" w:author="Christina Bergmann" w:date="2019-01-07T17:31:00Z">
        <w:r w:rsidDel="00527D3B">
          <w:delText xml:space="preserve">as a dependent variable </w:delText>
        </w:r>
      </w:del>
      <w:r>
        <w:t xml:space="preserve">Hedges’ </w:t>
      </w:r>
      <w:r>
        <w:rPr>
          <w:i/>
        </w:rPr>
        <w:t>g</w:t>
      </w:r>
      <w:r>
        <w:t xml:space="preserve"> instead of Cohen’s </w:t>
      </w:r>
      <w:r>
        <w:rPr>
          <w:i/>
        </w:rPr>
        <w:t>d</w:t>
      </w:r>
      <w:r>
        <w:t xml:space="preserve"> (Hedges, 1981; Morris, 2000).</w:t>
      </w:r>
    </w:p>
    <w:p w14:paraId="4EBC7841" w14:textId="74A3E3C5" w:rsidR="001959BC" w:rsidRDefault="00BC270A">
      <w:pPr>
        <w:pStyle w:val="BodyText"/>
      </w:pPr>
      <w:r>
        <w:t xml:space="preserve">We calculated Hedges’ </w:t>
      </w:r>
      <w:r>
        <w:rPr>
          <w:i/>
        </w:rPr>
        <w:t>g</w:t>
      </w:r>
      <w:r>
        <w:t xml:space="preserve"> using the raw means and standard deviations reported in the paper (</w:t>
      </w:r>
      <w:r>
        <w:rPr>
          <w:i/>
        </w:rPr>
        <w:t>n</w:t>
      </w:r>
      <w:r>
        <w:t xml:space="preserve"> = 186 records from 26 papers) or </w:t>
      </w:r>
      <w:del w:id="56" w:author="Christina Bergmann" w:date="2019-01-07T17:31:00Z">
        <w:r w:rsidDel="00527D3B">
          <w:delText xml:space="preserve">using </w:delText>
        </w:r>
      </w:del>
      <w:r>
        <w:t>reported t-values (</w:t>
      </w:r>
      <w:r>
        <w:rPr>
          <w:i/>
        </w:rPr>
        <w:t>n</w:t>
      </w:r>
      <w:r>
        <w:t xml:space="preserve"> = 74 records from 9 papers). Two papers reported raw means and standard deviations for some experimental conditions and just t-values for the remaining experimental conditions (Swingley, 2016; Altvater-Mackensen et al., 2014). Raw means and standard deviations were extracted from figures for 4 papers. In a within-participa</w:t>
      </w:r>
      <w:ins w:id="57" w:author="Christina Bergmann" w:date="2019-01-07T17:31:00Z">
        <w:r w:rsidR="00527D3B">
          <w:t>nt</w:t>
        </w:r>
      </w:ins>
      <w:del w:id="58" w:author="Christina Bergmann" w:date="2019-01-07T17:31:00Z">
        <w:r w:rsidDel="00527D3B">
          <w:delText>tion</w:delText>
        </w:r>
      </w:del>
      <w:r>
        <w:t xml:space="preserve"> design, when two means are compared (i.e. looking during pre- and post-naming) it is necessary to obtain correlations between the two measurements at the participant level to calculate effect sizes and effect size variance</w:t>
      </w:r>
      <w:del w:id="59" w:author="Christina Bergmann" w:date="2019-01-07T17:32:00Z">
        <w:r w:rsidDel="00527D3B">
          <w:delText xml:space="preserve"> based on t-values</w:delText>
        </w:r>
      </w:del>
      <w:r>
        <w:t>. Upon request we were provided with correlation values for one paper (Altvater-Mackensen, 2010); we were able to compute correlations using means, standard deviations, and t-values for</w:t>
      </w:r>
      <w:del w:id="60" w:author="Christina Bergmann" w:date="2019-01-07T17:32:00Z">
        <w:r w:rsidDel="00527D3B">
          <w:delText xml:space="preserve"> </w:delText>
        </w:r>
        <w:r w:rsidDel="00527D3B">
          <w:rPr>
            <w:i/>
          </w:rPr>
          <w:delText>n</w:delText>
        </w:r>
        <w:r w:rsidDel="00527D3B">
          <w:delText xml:space="preserve"> =</w:delText>
        </w:r>
      </w:del>
      <w:r>
        <w:t xml:space="preserve"> 5</w:t>
      </w:r>
      <w:ins w:id="61" w:author="Christina Bergmann" w:date="2019-01-07T17:32:00Z">
        <w:r w:rsidR="00527D3B">
          <w:t xml:space="preserve"> papers</w:t>
        </w:r>
      </w:ins>
      <w:r>
        <w:t xml:space="preserve"> (following Csibra, et al. 2016, Appendix B; see also Rabagliati, Ferguson, &amp; Lew-Williams, 2018). Correlations were imputed for the remaining papers (see Black &amp; Bergmann, 2017, for the same procedure). For two papers, we could not derive any effect size (Ballem &amp; Plunkett, </w:t>
      </w:r>
      <w:commentRangeStart w:id="62"/>
      <w:r>
        <w:t>Renner</w:t>
      </w:r>
      <w:commentRangeEnd w:id="62"/>
      <w:r w:rsidR="00527D3B">
        <w:rPr>
          <w:rStyle w:val="CommentReference"/>
          <w:rFonts w:asciiTheme="minorHAnsi" w:hAnsiTheme="minorHAnsi"/>
        </w:rPr>
        <w:commentReference w:id="62"/>
      </w:r>
      <w:r>
        <w:t>), and for a third paper, we do not have sufficient information in one record to compute effect sizes (Skoruppa).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14:paraId="2F5E29C2" w14:textId="075F5207" w:rsidR="001959BC" w:rsidRDefault="00BC270A">
      <w:pPr>
        <w:pStyle w:val="BodyText"/>
      </w:pPr>
      <w:r>
        <w:t xml:space="preserve">To take into account the fact that the same infants contributed to multiple datapoints, we analyze our results in a multilevel approach using the R [@R] package metafor [@metafor]. We use a </w:t>
      </w:r>
      <w:ins w:id="63" w:author="Christina Bergmann" w:date="2019-01-07T17:34:00Z">
        <w:r w:rsidR="00527D3B">
          <w:t xml:space="preserve">multilevel </w:t>
        </w:r>
      </w:ins>
      <w:r>
        <w:t xml:space="preserve">random effects model which estimates the mean and variance of effect sizes </w:t>
      </w:r>
      <w:r>
        <w:lastRenderedPageBreak/>
        <w:t xml:space="preserve">sampled from an assumed distribution of effect sizes. </w:t>
      </w:r>
      <w:ins w:id="64" w:author="Christina Bergmann" w:date="2019-01-07T17:33:00Z">
        <w:r w:rsidR="00527D3B">
          <w:t>In the random effect structure we</w:t>
        </w:r>
      </w:ins>
      <w:del w:id="65" w:author="Christina Bergmann" w:date="2019-01-07T17:33:00Z">
        <w:r w:rsidDel="00527D3B">
          <w:delText>This also takes in to</w:delText>
        </w:r>
      </w:del>
      <w:ins w:id="66" w:author="Christina Bergmann" w:date="2019-01-07T17:33:00Z">
        <w:r w:rsidR="00527D3B">
          <w:t xml:space="preserve"> take into</w:t>
        </w:r>
      </w:ins>
      <w:r>
        <w:t xml:space="preserve"> account the </w:t>
      </w:r>
      <w:del w:id="67" w:author="Christina Bergmann" w:date="2019-01-07T17:34:00Z">
        <w:r w:rsidDel="00527D3B">
          <w:delText xml:space="preserve">interdependence </w:delText>
        </w:r>
      </w:del>
      <w:ins w:id="68" w:author="Christina Bergmann" w:date="2019-01-07T17:34:00Z">
        <w:r w:rsidR="00527D3B">
          <w:t xml:space="preserve">shared variance </w:t>
        </w:r>
      </w:ins>
      <w:r>
        <w:t>of effect sizes drawn from the same paper</w:t>
      </w:r>
      <w:ins w:id="69" w:author="Christina Bergmann" w:date="2019-01-07T17:33:00Z">
        <w:r w:rsidR="00527D3B">
          <w:t xml:space="preserve">, and nested therein that the same </w:t>
        </w:r>
      </w:ins>
      <w:ins w:id="70" w:author="Christina Bergmann" w:date="2019-01-07T17:34:00Z">
        <w:r w:rsidR="00527D3B">
          <w:t>infants might contribute to multiple effect sizes</w:t>
        </w:r>
      </w:ins>
      <w:r>
        <w:t>.</w:t>
      </w:r>
    </w:p>
    <w:p w14:paraId="4A74D0A4" w14:textId="77777777" w:rsidR="001959BC" w:rsidRDefault="00BC270A">
      <w:pPr>
        <w:pStyle w:val="BodyText"/>
      </w:pPr>
      <w:r>
        <w:t>[</w:t>
      </w:r>
      <w:commentRangeStart w:id="71"/>
      <w:r>
        <w:t>Katie</w:t>
      </w:r>
      <w:commentRangeEnd w:id="71"/>
      <w:r w:rsidR="00527D3B">
        <w:rPr>
          <w:rStyle w:val="CommentReference"/>
          <w:rFonts w:asciiTheme="minorHAnsi" w:hAnsiTheme="minorHAnsi"/>
        </w:rPr>
        <w:commentReference w:id="71"/>
      </w:r>
      <w:r>
        <w:t>: Christina, can you tell me whether the above paragraph is still correct? I’ve tried to make it easier to read. This was the previous sentence: This means we model as random effect that effect sizes from the same paper share are based on more similar studies than those across papers and that nested therein effects can stem from the same infants.]</w:t>
      </w:r>
    </w:p>
    <w:p w14:paraId="7E750342" w14:textId="229895D6" w:rsidR="001959BC" w:rsidRDefault="00BC270A">
      <w:pPr>
        <w:pStyle w:val="BodyText"/>
      </w:pPr>
      <w:r>
        <w:t xml:space="preserve">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w:t>
      </w:r>
      <w:commentRangeStart w:id="72"/>
      <w:ins w:id="73" w:author="Christina Bergmann" w:date="2019-01-07T17:35:00Z">
        <w:r w:rsidR="00274835">
          <w:t xml:space="preserve">since </w:t>
        </w:r>
        <w:commentRangeEnd w:id="72"/>
        <w:r w:rsidR="00274835">
          <w:rPr>
            <w:rStyle w:val="CommentReference"/>
            <w:rFonts w:asciiTheme="minorHAnsi" w:hAnsiTheme="minorHAnsi"/>
          </w:rPr>
          <w:commentReference w:id="72"/>
        </w:r>
        <w:r w:rsidR="00274835">
          <w:t xml:space="preserve">other options were not available to us, </w:t>
        </w:r>
      </w:ins>
      <w:r>
        <w:t>we used the baseline reported by the authors of each paper. Most papers (</w:t>
      </w:r>
      <w:r>
        <w:rPr>
          <w:i/>
        </w:rPr>
        <w:t>n</w:t>
      </w:r>
      <w:r>
        <w:t xml:space="preserve"> = 52 records from 13 papers) subtracted the PTL score for a pre-naming baseline phase from the PTL score for a post-naming phase and report a difference score.</w:t>
      </w:r>
    </w:p>
    <w:p w14:paraId="6A0AF974" w14:textId="77777777" w:rsidR="001959BC" w:rsidRDefault="00BC270A">
      <w:pPr>
        <w:pStyle w:val="BodyText"/>
      </w:pPr>
      <w:r>
        <w:t>Other papers either compared post- and pre-naming PTL with one another (</w:t>
      </w:r>
      <w:r>
        <w:rPr>
          <w:i/>
        </w:rPr>
        <w:t>n</w:t>
      </w:r>
      <w:r>
        <w:t xml:space="preserve"> = 29 records from 10 papers), thus reporting two variables, or compared post-naming PTL with a chance level of 50%, (</w:t>
      </w:r>
      <w:r>
        <w:rPr>
          <w:i/>
        </w:rPr>
        <w:t>n</w:t>
      </w:r>
      <w:r>
        <w:t xml:space="preserve"> = 23 records from 9 papers). For all these comparisons, positive values (either as reported or after subtraction of chance level or a pre-naming baseline PTL) indicate target looks towards the target object after hearing the label, i.e. a recognition effect. Standardized effect sizes based on mean differences, as calculated here, preserve the sign. Consequently, positive effect sizes reflect more looks to the target picture after naming, and larger positive effect sizes indicate comparatively more looks to the target.</w:t>
      </w:r>
    </w:p>
    <w:p w14:paraId="4210C85C" w14:textId="77777777" w:rsidR="001959BC" w:rsidRDefault="00BC270A">
      <w:pPr>
        <w:pStyle w:val="Heading2"/>
      </w:pPr>
      <w:bookmarkStart w:id="74" w:name="publication-bias"/>
      <w:bookmarkEnd w:id="74"/>
      <w:r>
        <w:lastRenderedPageBreak/>
        <w:t>Publication Bias</w:t>
      </w:r>
    </w:p>
    <w:p w14:paraId="18E33682" w14:textId="77777777" w:rsidR="001959BC" w:rsidRDefault="00BC270A">
      <w:pPr>
        <w:pStyle w:val="FirstParagraph"/>
      </w:pPr>
      <w:r>
        <w:t>In the psychological sciences, there is a documented reluctance to publish null results. As a result, significant results tend to be over-reported and thus might be over-represented in our meta-analyses (see Ferguson &amp; Heene, 2012).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 [@R] package metafor [@metafor]. Effect sizes with low variance were expected to fall closer to the estimated mean, while effect sizes with high variance should show an increased, evenly-distributed spread around the estimated mean. Publication bias would lead to an uneven spread.</w:t>
      </w:r>
    </w:p>
    <w:p w14:paraId="5FAEDED5" w14:textId="77777777" w:rsidR="001959BC" w:rsidRDefault="00BC270A">
      <w:pPr>
        <w:pStyle w:val="BodyText"/>
      </w:pPr>
      <w:r>
        <w:t xml:space="preserve">Second, we analyze all of the significant results in the dataset using a p-curve from the p-curve app (v4.0, p-curve.com; @pcurve).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 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see e.g., </w:t>
      </w:r>
      <w:commentRangeStart w:id="75"/>
      <w:r>
        <w:t xml:space="preserve">); </w:t>
      </w:r>
      <w:commentRangeEnd w:id="75"/>
      <w:r w:rsidR="00E63A15">
        <w:rPr>
          <w:rStyle w:val="CommentReference"/>
          <w:rFonts w:asciiTheme="minorHAnsi" w:hAnsiTheme="minorHAnsi"/>
        </w:rPr>
        <w:commentReference w:id="75"/>
      </w:r>
      <w:r>
        <w:t>as a result, we conducted these two analyses to assess publication bias separately for both conditions.</w:t>
      </w:r>
    </w:p>
    <w:p w14:paraId="52A787C4" w14:textId="77777777" w:rsidR="001959BC" w:rsidRDefault="00BC270A">
      <w:pPr>
        <w:pStyle w:val="Heading2"/>
      </w:pPr>
      <w:bookmarkStart w:id="76" w:name="meta-analysis"/>
      <w:bookmarkEnd w:id="76"/>
      <w:r>
        <w:t>Meta-analysis</w:t>
      </w:r>
    </w:p>
    <w:p w14:paraId="001043BF" w14:textId="51253D67" w:rsidR="001959BC" w:rsidRDefault="00BC270A">
      <w:pPr>
        <w:pStyle w:val="FirstParagraph"/>
      </w:pPr>
      <w:r>
        <w:t xml:space="preserve">The models reported here are </w:t>
      </w:r>
      <w:commentRangeStart w:id="77"/>
      <w:del w:id="78" w:author="Christina Bergmann" w:date="2019-01-07T17:39:00Z">
        <w:r w:rsidDel="00E63A15">
          <w:delText xml:space="preserve">hierarchical </w:delText>
        </w:r>
      </w:del>
      <w:ins w:id="79" w:author="Christina Bergmann" w:date="2019-01-07T17:39:00Z">
        <w:r w:rsidR="00E63A15">
          <w:t xml:space="preserve">multilevel </w:t>
        </w:r>
      </w:ins>
      <w:commentRangeEnd w:id="77"/>
      <w:ins w:id="80" w:author="Christina Bergmann" w:date="2019-01-07T17:40:00Z">
        <w:r w:rsidR="00E63A15">
          <w:rPr>
            <w:rStyle w:val="CommentReference"/>
            <w:rFonts w:asciiTheme="minorHAnsi" w:hAnsiTheme="minorHAnsi"/>
          </w:rPr>
          <w:commentReference w:id="77"/>
        </w:r>
      </w:ins>
      <w:r>
        <w:t xml:space="preserve">random-effects </w:t>
      </w:r>
      <w:del w:id="81" w:author="Christina Bergmann" w:date="2019-01-07T17:40:00Z">
        <w:r w:rsidDel="00E63A15">
          <w:delText xml:space="preserve">models (infant groups nested within papers) </w:delText>
        </w:r>
      </w:del>
      <w:r>
        <w:t xml:space="preserve">of variance-weighted effect sizes, which we computed with the R [@R] package metafor [@metafor]. To investigate how </w:t>
      </w:r>
      <w:r>
        <w:lastRenderedPageBreak/>
        <w:t>development impacts mispronunciation sensitivity, our core theoretical question, we introduced age (centered; continuous and measured in days but transformed into months for ease of interpreting estimates by dividing by 30.44) as a moderator to our main model. For a subsequent exploratory investigation of experimental characteristics, we introduced each characteristic as a moderator (more detail below).</w:t>
      </w:r>
    </w:p>
    <w:p w14:paraId="0B03AC30" w14:textId="77777777" w:rsidR="001959BC" w:rsidRDefault="00BC270A">
      <w:pPr>
        <w:pStyle w:val="Heading1"/>
      </w:pPr>
      <w:bookmarkStart w:id="82" w:name="results"/>
      <w:bookmarkEnd w:id="82"/>
      <w:r>
        <w:t>Results</w:t>
      </w:r>
    </w:p>
    <w:p w14:paraId="26F170F3" w14:textId="77777777" w:rsidR="001959BC" w:rsidRDefault="00BC270A">
      <w:pPr>
        <w:pStyle w:val="Heading2"/>
      </w:pPr>
      <w:bookmarkStart w:id="83" w:name="publication-bias-1"/>
      <w:bookmarkEnd w:id="83"/>
      <w:r>
        <w:t>Publication Bias</w:t>
      </w:r>
    </w:p>
    <w:p w14:paraId="1786F4AA" w14:textId="77777777" w:rsidR="001959BC" w:rsidRDefault="00BC270A">
      <w:pPr>
        <w:pStyle w:val="FirstParagraph"/>
      </w:pPr>
      <w:r>
        <w:t xml:space="preserve">Figure 2 shows the funnel plots for both correct pronunciations and mispronunciations (code adapted from Sakaluk, 2016). Funnel plot asymmetry was significant for both correct pronunciations (Kendall’s </w:t>
      </w:r>
      <m:oMath>
        <m:r>
          <w:rPr>
            <w:rFonts w:ascii="Cambria Math" w:hAnsi="Cambria Math"/>
          </w:rPr>
          <m:t>τ</m:t>
        </m:r>
      </m:oMath>
      <w:r>
        <w:t xml:space="preserve"> = 0.53, </w:t>
      </w:r>
      <w:r>
        <w:rPr>
          <w:i/>
        </w:rPr>
        <w:t>p</w:t>
      </w:r>
      <w:r>
        <w:t xml:space="preserve"> &lt; .001) and mispronunciations (Kendall’s </w:t>
      </w:r>
      <m:oMath>
        <m:r>
          <w:rPr>
            <w:rFonts w:ascii="Cambria Math" w:hAnsi="Cambria Math"/>
          </w:rPr>
          <m:t>τ</m:t>
        </m:r>
      </m:oMath>
      <w:r>
        <w:t xml:space="preserve"> = 0.16, </w:t>
      </w:r>
      <w:r>
        <w:rPr>
          <w:i/>
        </w:rPr>
        <w:t>p</w:t>
      </w:r>
      <w:r>
        <w:t xml:space="preserve"> = 0.004). These results, quantifying the asymmetry in the funnel plots (Figure 1), indicate bias in the literature. This is particularly evident for correct pronunciations, where larger effect sizes have greater variance (bottom right corner) and there are a smaller number of more precise effect sizes (i.e. smaller variance) than expected (top left, outside the triangle).</w:t>
      </w:r>
    </w:p>
    <w:p w14:paraId="2F64CB9E" w14:textId="11054E1D" w:rsidR="001959BC" w:rsidRDefault="00BC270A">
      <w:pPr>
        <w:pStyle w:val="BodyText"/>
      </w:pPr>
      <w:r>
        <w:t xml:space="preserve">The stronger publication bias for correct pronunciation might reflect the status of this </w:t>
      </w:r>
      <w:del w:id="84" w:author="Christina Bergmann" w:date="2019-01-07T17:41:00Z">
        <w:r w:rsidDel="00E63A15">
          <w:delText>condiction</w:delText>
        </w:r>
      </w:del>
      <w:ins w:id="85" w:author="Christina Bergmann" w:date="2019-01-07T17:41:00Z">
        <w:r w:rsidR="00E63A15">
          <w:t>condition</w:t>
        </w:r>
      </w:ins>
      <w:r>
        <w:t xml:space="preserve"> as a control. If infants were not looking to the target picture after hearing the correct label, the overall experiment design is called into questions. However</w:t>
      </w:r>
      <w:del w:id="86" w:author="Christina Bergmann" w:date="2019-01-07T17:42:00Z">
        <w:r w:rsidDel="00E63A15">
          <w:delText>, due to the small effect and sample sizes (which we will discuss in the following sections in more detail)</w:delText>
        </w:r>
      </w:del>
      <w:ins w:id="87" w:author="Christina Bergmann" w:date="2019-01-07T17:42:00Z">
        <w:r w:rsidR="00E63A15">
          <w:t>, even in a well-powered study</w:t>
        </w:r>
      </w:ins>
      <w:r>
        <w:t xml:space="preserve"> one would expect the regular occurrence of null results even though as a population infants would reliably show the expected object identification effect.</w:t>
      </w:r>
    </w:p>
    <w:p w14:paraId="48E4262B" w14:textId="11153717" w:rsidR="001959BC" w:rsidRDefault="00BC270A">
      <w:pPr>
        <w:pStyle w:val="BodyText"/>
      </w:pPr>
      <w:r>
        <w:t xml:space="preserve">We should also point out that funnel plot asymmetry can be caused by multiple factors </w:t>
      </w:r>
      <w:del w:id="88" w:author="Christina Bergmann" w:date="2019-01-07T17:42:00Z">
        <w:r w:rsidDel="00E63A15">
          <w:delText>beside</w:delText>
        </w:r>
      </w:del>
      <w:ins w:id="89" w:author="Christina Bergmann" w:date="2019-01-07T17:42:00Z">
        <w:r w:rsidR="00E63A15">
          <w:t>besides</w:t>
        </w:r>
      </w:ins>
      <w:r>
        <w:t xml:space="preserve"> publication bias, such as heterogeneity in the data. There are various possible sources of </w:t>
      </w:r>
      <w:r>
        <w:lastRenderedPageBreak/>
        <w:t>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14:paraId="73991B2E" w14:textId="77777777" w:rsidR="001959BC" w:rsidRDefault="00BC270A">
      <w:pPr>
        <w:pStyle w:val="Heading2"/>
      </w:pPr>
      <w:bookmarkStart w:id="90" w:name="insert-figure-2-about-here"/>
      <w:bookmarkEnd w:id="90"/>
      <w:r>
        <w:t>(Insert Figure 2 about here)</w:t>
      </w:r>
    </w:p>
    <w:p w14:paraId="53B4B290" w14:textId="77777777" w:rsidR="001959BC" w:rsidRDefault="00BC270A">
      <w:pPr>
        <w:pStyle w:val="SourceCode"/>
      </w:pPr>
      <w:r>
        <w:rPr>
          <w:rStyle w:val="VerbatimChar"/>
        </w:rPr>
        <w:t xml:space="preserve">## pdf </w:t>
      </w:r>
      <w:r>
        <w:br/>
      </w:r>
      <w:r>
        <w:rPr>
          <w:rStyle w:val="VerbatimChar"/>
        </w:rPr>
        <w:t>##   2</w:t>
      </w:r>
    </w:p>
    <w:p w14:paraId="56332C15" w14:textId="77777777" w:rsidR="001959BC" w:rsidRDefault="00BC270A">
      <w:r>
        <w:rPr>
          <w:noProof/>
        </w:rPr>
        <w:drawing>
          <wp:inline distT="0" distB="0" distL="0" distR="0" wp14:anchorId="421A7F1A" wp14:editId="0D8AE7E8">
            <wp:extent cx="4587290" cy="3669832"/>
            <wp:effectExtent l="0" t="0" r="0" b="0"/>
            <wp:docPr id="2" name="Picture" descr="Figure 1 Funnel plots for object identification, plotting the standard error of the effect size in relation to the effect size. The black line marks zero, the dashed grey line marks the effect estimate, and the grey line marks funnel plot asymmetry."/>
            <wp:cNvGraphicFramePr/>
            <a:graphic xmlns:a="http://schemas.openxmlformats.org/drawingml/2006/main">
              <a:graphicData uri="http://schemas.openxmlformats.org/drawingml/2006/picture">
                <pic:pic xmlns:pic="http://schemas.openxmlformats.org/drawingml/2006/picture">
                  <pic:nvPicPr>
                    <pic:cNvPr id="0" name="Picture" descr="Paper_Analyses_files/figure-docx/FunnelCombo-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14:paraId="042EFF71" w14:textId="77777777" w:rsidR="001959BC" w:rsidRDefault="00BC270A">
      <w:pPr>
        <w:pStyle w:val="ImageCaption"/>
      </w:pPr>
      <w:r>
        <w:t>Figure 1 Funnel plots for object identification, plotting the standard error of the effect size in relation to the effect size. The black line marks zero, the dashed grey line marks the effect estimate, and the grey line marks funnel plot asymmetry.</w:t>
      </w:r>
    </w:p>
    <w:p w14:paraId="1A0A556A" w14:textId="77777777" w:rsidR="001959BC" w:rsidRDefault="00BC270A">
      <w:pPr>
        <w:pStyle w:val="SourceCode"/>
      </w:pPr>
      <w:r>
        <w:rPr>
          <w:rStyle w:val="VerbatimChar"/>
        </w:rPr>
        <w:t>## [1] TRUE</w:t>
      </w:r>
    </w:p>
    <w:p w14:paraId="197B824D" w14:textId="77777777" w:rsidR="001959BC" w:rsidRDefault="00BC270A">
      <w:pPr>
        <w:pStyle w:val="SourceCode"/>
      </w:pPr>
      <w:r>
        <w:rPr>
          <w:rStyle w:val="VerbatimChar"/>
        </w:rPr>
        <w:t>## [1] TRUE</w:t>
      </w:r>
    </w:p>
    <w:p w14:paraId="32427FB1" w14:textId="77777777" w:rsidR="001959BC" w:rsidRDefault="00BC270A">
      <w:pPr>
        <w:pStyle w:val="FirstParagraph"/>
      </w:pPr>
      <w:r>
        <w:lastRenderedPageBreak/>
        <w:t xml:space="preserve">We next examined the p-curves for significant values from the correctly pronounced and mispronounced conditions. The p-curve based on 72 statistically significant values for correct pronunciations indicates that the data contain evidential value (Z = -17.93, </w:t>
      </w:r>
      <w:r>
        <w:rPr>
          <w:i/>
        </w:rPr>
        <w:t>p</w:t>
      </w:r>
      <w:r>
        <w:t xml:space="preserve"> &lt;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 </w:t>
      </w:r>
      <w:r>
        <w:rPr>
          <w:i/>
        </w:rPr>
        <w:t>p</w:t>
      </w:r>
      <w:r>
        <w:t xml:space="preserve"> &lt; .001) and there is again no evidence of a large proportion of p-values just below the typical alpha threshold of .05.</w:t>
      </w:r>
    </w:p>
    <w:p w14:paraId="3C297A39" w14:textId="77777777" w:rsidR="001959BC" w:rsidRDefault="00BC270A">
      <w:pPr>
        <w:pStyle w:val="BodyText"/>
      </w:pPr>
      <w:r>
        <w:t>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 “real” effect. We therefore continue our meta-analysis.</w:t>
      </w:r>
    </w:p>
    <w:p w14:paraId="1E42BD24" w14:textId="77777777" w:rsidR="001959BC" w:rsidRDefault="00BC270A">
      <w:pPr>
        <w:pStyle w:val="Heading2"/>
      </w:pPr>
      <w:bookmarkStart w:id="91" w:name="meta-analysis-1"/>
      <w:bookmarkEnd w:id="91"/>
      <w:r>
        <w:t>Meta-analysis</w:t>
      </w:r>
    </w:p>
    <w:p w14:paraId="015EDF28" w14:textId="77777777" w:rsidR="001959BC" w:rsidRDefault="00BC270A">
      <w:pPr>
        <w:pStyle w:val="Heading3"/>
        <w:framePr w:wrap="around"/>
      </w:pPr>
      <w:bookmarkStart w:id="92" w:name="object-identification-for-correct-and-mi"/>
      <w:bookmarkEnd w:id="92"/>
      <w:r>
        <w:t>Object Identification for Correct and Mispronounced Words</w:t>
      </w:r>
    </w:p>
    <w:p w14:paraId="2FA3A32D" w14:textId="77777777" w:rsidR="001959BC" w:rsidRDefault="00BC270A">
      <w:pPr>
        <w:pStyle w:val="FirstParagraph"/>
      </w:pPr>
      <w:r>
        <w:t xml:space="preserve">We first calculated the meta-analytic effect for infants’ ability to identify objects when hearing correctly pronounced labels. The variance-weighted meta-analytic effect size Hedges’ </w:t>
      </w:r>
      <w:r>
        <w:rPr>
          <w:i/>
        </w:rPr>
        <w:t>g</w:t>
      </w:r>
      <w:r>
        <w:t xml:space="preserve"> was 0.908 (SE = 0.12) which was significantly different from zero (CI [0.673, 1.143], </w:t>
      </w:r>
      <w:r>
        <w:rPr>
          <w:i/>
        </w:rPr>
        <w:t>p</w:t>
      </w:r>
      <w:r>
        <w:t xml:space="preserve"> &lt; .001). This is a large effect size (according to the criteria set by </w:t>
      </w:r>
      <w:commentRangeStart w:id="93"/>
      <w:commentRangeStart w:id="94"/>
      <w:r>
        <w:t>Cohen</w:t>
      </w:r>
      <w:commentRangeEnd w:id="93"/>
      <w:r w:rsidR="00E63A15">
        <w:rPr>
          <w:rStyle w:val="CommentReference"/>
          <w:rFonts w:asciiTheme="minorHAnsi" w:hAnsiTheme="minorHAnsi"/>
        </w:rPr>
        <w:commentReference w:id="93"/>
      </w:r>
      <w:commentRangeEnd w:id="94"/>
      <w:r w:rsidR="00012755">
        <w:rPr>
          <w:rStyle w:val="CommentReference"/>
          <w:rFonts w:asciiTheme="minorHAnsi" w:hAnsiTheme="minorHAnsi"/>
        </w:rPr>
        <w:commentReference w:id="94"/>
      </w:r>
      <w:r>
        <w:t xml:space="preserve">, 1988; see also Bergmann, et al., 2018; for comparative meta-analytic effect sizes in language acquisition research). That the effect size is significantly above zero suggests that when presented with the correctly pronounced label, infants tended to fixate on the corresponding object. Although the publication bias present in our analysis of funnel plot asymmetry suggests that the effect size Hedges’ </w:t>
      </w:r>
      <w:r>
        <w:rPr>
          <w:i/>
        </w:rPr>
        <w:t>g</w:t>
      </w:r>
      <w:r>
        <w:t xml:space="preserve"> may be overestimated for object identification in response to correctly pronounced words, the p-curve results and a CI </w:t>
      </w:r>
      <w:r>
        <w:lastRenderedPageBreak/>
        <w:t>lower bound of 0.67, which is substantially above zero, together suggest that this result is somewhat robust. In other words, we are confident that the true population mean lies above zero for object recognition of correctly pronounced words.</w:t>
      </w:r>
    </w:p>
    <w:p w14:paraId="33B7BE2E" w14:textId="77777777" w:rsidR="001959BC" w:rsidRDefault="00BC270A">
      <w:pPr>
        <w:pStyle w:val="BodyText"/>
      </w:pPr>
      <w:r>
        <w:t xml:space="preserve">We then calculated the meta-analytic effect for object identification in response to mispronounced words. In this case, the variance-weighted meta-analytic effect size Hedges’ </w:t>
      </w:r>
      <w:r>
        <w:rPr>
          <w:i/>
        </w:rPr>
        <w:t>g</w:t>
      </w:r>
      <w:r>
        <w:t xml:space="preserve"> was 0.25 (SE = 0.06) which was also significantly different from zero (CI [0.133, 0.367], </w:t>
      </w:r>
      <w:r>
        <w:rPr>
          <w:i/>
        </w:rPr>
        <w:t>p</w:t>
      </w:r>
      <w:r>
        <w:t xml:space="preserve"> &lt; .001). This is considered a small effect size (Cohen, </w:t>
      </w:r>
      <w:commentRangeStart w:id="95"/>
      <w:commentRangeStart w:id="96"/>
      <w:r>
        <w:t>1988</w:t>
      </w:r>
      <w:commentRangeEnd w:id="95"/>
      <w:r w:rsidR="00585E1D">
        <w:rPr>
          <w:rStyle w:val="CommentReference"/>
          <w:rFonts w:asciiTheme="minorHAnsi" w:hAnsiTheme="minorHAnsi"/>
        </w:rPr>
        <w:commentReference w:id="95"/>
      </w:r>
      <w:commentRangeEnd w:id="96"/>
      <w:r w:rsidR="00012755">
        <w:rPr>
          <w:rStyle w:val="CommentReference"/>
          <w:rFonts w:asciiTheme="minorHAnsi" w:hAnsiTheme="minorHAnsi"/>
        </w:rPr>
        <w:commentReference w:id="96"/>
      </w:r>
      <w:r>
        <w:t xml:space="preserve">), but significantly above zero, which suggests that even when presented with a mispronounced label, infants fixated the correct object. In other words, infants are able to resolve mispronunciations, a key skill in language processing We again note the publication bias (which was smaller in this condition), and the possibility that the effect size Hedges’ </w:t>
      </w:r>
      <w:r>
        <w:rPr>
          <w:i/>
        </w:rPr>
        <w:t>g</w:t>
      </w:r>
      <w:r>
        <w:t xml:space="preserve"> may be overestimated. But, as the p-curve indicated evidential value, we are confident in the overall pattern</w:t>
      </w:r>
      <w:del w:id="97" w:author="Christina Bergmann" w:date="2019-01-07T18:06:00Z">
        <w:r w:rsidDel="000F7829">
          <w:delText>s</w:delText>
        </w:r>
      </w:del>
      <w:r>
        <w:t>, namely that infants fixate the target even after hearing a mispronounced label.</w:t>
      </w:r>
    </w:p>
    <w:p w14:paraId="2B07BEF8" w14:textId="75654C44" w:rsidR="001959BC" w:rsidRDefault="00BC270A">
      <w:pPr>
        <w:pStyle w:val="Heading3"/>
        <w:framePr w:wrap="around"/>
      </w:pPr>
      <w:bookmarkStart w:id="98" w:name="mispronunciation-sensitivity-meta-analyt"/>
      <w:bookmarkEnd w:id="98"/>
      <w:r>
        <w:t>Mispronunciation Sensitivity Meta-</w:t>
      </w:r>
      <w:ins w:id="99" w:author="Christina Bergmann" w:date="2019-01-07T18:06:00Z">
        <w:r w:rsidR="00475725">
          <w:t>A</w:t>
        </w:r>
      </w:ins>
      <w:del w:id="100" w:author="Christina Bergmann" w:date="2019-01-07T18:06:00Z">
        <w:r w:rsidDel="00475725">
          <w:delText>a</w:delText>
        </w:r>
      </w:del>
      <w:r>
        <w:t>nalytic Effect</w:t>
      </w:r>
    </w:p>
    <w:p w14:paraId="63360087" w14:textId="1064BEE7" w:rsidR="001959BC" w:rsidRDefault="00BC270A">
      <w:pPr>
        <w:pStyle w:val="FirstParagraph"/>
      </w:pPr>
      <w:r>
        <w:t xml:space="preserve">The above two analyses considered the data from mispronounced and correctly pronounced words separately. To evaluate mispronunciation sensitivity, we compared the effect size Hedges’ </w:t>
      </w:r>
      <w:r>
        <w:rPr>
          <w:i/>
        </w:rPr>
        <w:t>g</w:t>
      </w:r>
      <w:r>
        <w:t xml:space="preserve"> for correct pronunciations with mispronunciations directly. To this end, we combined the two datasets. The moderator test was significant, QM(1) = 215.761, </w:t>
      </w:r>
      <w:r>
        <w:rPr>
          <w:i/>
        </w:rPr>
        <w:t>p</w:t>
      </w:r>
      <w:r>
        <w:t xml:space="preserve"> &lt; .001. The estimate for mispronunciation sensitivity was 0.495 (SE = 0.034), and infants’ looking times across conditions were significantly different (CI [0.429, 0.561], </w:t>
      </w:r>
      <w:r>
        <w:rPr>
          <w:i/>
        </w:rPr>
        <w:t>p</w:t>
      </w:r>
      <w:r>
        <w:t xml:space="preserve"> &lt; .001). This confirms that although infants fixate the correct object for both correct pronunciations and mispronunciations, the observed fixations to target (as measured by the effect sizes) were significantly greater for correct pronunciations. In other words, we observe a significant difference between the two conditions and can now quantify the modulation of </w:t>
      </w:r>
      <w:r>
        <w:lastRenderedPageBreak/>
        <w:t>fixation behavior in terms of standardized effect sizes and their variance. This first result has both theoretical and practical implications, as we can now reason about the amount of perturba</w:t>
      </w:r>
      <w:ins w:id="101" w:author="Christina Bergmann" w:date="2019-01-07T18:07:00Z">
        <w:r w:rsidR="00475725">
          <w:t>tion</w:t>
        </w:r>
      </w:ins>
      <w:del w:id="102" w:author="Christina Bergmann" w:date="2019-01-07T18:07:00Z">
        <w:r w:rsidDel="00475725">
          <w:delText>nce</w:delText>
        </w:r>
      </w:del>
      <w:r>
        <w:t xml:space="preserve"> caused by mispronunciations and can plan future studies to further investigate this effect with suitable power.</w:t>
      </w:r>
    </w:p>
    <w:p w14:paraId="29BF27BA" w14:textId="0C04677A" w:rsidR="001959BC" w:rsidRDefault="00BC270A">
      <w:pPr>
        <w:pStyle w:val="BodyText"/>
      </w:pPr>
      <w:r>
        <w:t xml:space="preserve">Heterogeneity was significant for both correctly pronounced (Q(103) = 625.63, </w:t>
      </w:r>
      <w:r>
        <w:rPr>
          <w:i/>
        </w:rPr>
        <w:t>p</w:t>
      </w:r>
      <w:r>
        <w:t xml:space="preserve"> &lt; .001) and mispronounced words, (Q(146) = 462.51, </w:t>
      </w:r>
      <w:r>
        <w:rPr>
          <w:i/>
        </w:rPr>
        <w:t>p</w:t>
      </w:r>
      <w:r>
        <w:t xml:space="preserve"> &lt; .001), as well as mispronunciation sensitivity, which included the moderator </w:t>
      </w:r>
      <w:ins w:id="103" w:author="Christina Bergmann" w:date="2019-01-07T18:08:00Z">
        <w:r w:rsidR="00475725">
          <w:t>“</w:t>
        </w:r>
      </w:ins>
      <w:commentRangeStart w:id="104"/>
      <w:r>
        <w:t>condition</w:t>
      </w:r>
      <w:commentRangeEnd w:id="104"/>
      <w:r w:rsidR="00475725">
        <w:rPr>
          <w:rStyle w:val="CommentReference"/>
          <w:rFonts w:asciiTheme="minorHAnsi" w:hAnsiTheme="minorHAnsi"/>
        </w:rPr>
        <w:commentReference w:id="104"/>
      </w:r>
      <w:ins w:id="105" w:author="Christina Bergmann" w:date="2019-01-07T18:08:00Z">
        <w:r w:rsidR="00475725">
          <w:t>”</w:t>
        </w:r>
      </w:ins>
      <w:r>
        <w:t xml:space="preserve"> (QE(249) = 1,088.14, </w:t>
      </w:r>
      <w:r>
        <w:rPr>
          <w:i/>
        </w:rPr>
        <w:t>p</w:t>
      </w:r>
      <w:r>
        <w:t xml:space="preserve"> &lt; .001). This indicated that the sample contains unexplained variance leading to significant difference between studies beyond what is to be expected based on random sampling error. We therefore continue with our moderator analysis to investigate possible sources of this variance.</w:t>
      </w:r>
    </w:p>
    <w:p w14:paraId="2563E34A" w14:textId="77777777" w:rsidR="001959BC" w:rsidRDefault="00BC270A">
      <w:pPr>
        <w:pStyle w:val="Heading3"/>
        <w:framePr w:wrap="around"/>
      </w:pPr>
      <w:bookmarkStart w:id="106" w:name="object-recognition-and-mispronunciation-"/>
      <w:bookmarkEnd w:id="106"/>
      <w:r>
        <w:t>Object Recognition and Mispronunciation Sensitivity Modulated by Age</w:t>
      </w:r>
    </w:p>
    <w:p w14:paraId="041343C3" w14:textId="4C21E43D" w:rsidR="001959BC" w:rsidRDefault="00BC270A">
      <w:pPr>
        <w:pStyle w:val="FirstParagraph"/>
      </w:pPr>
      <w:r>
        <w:t xml:space="preserve">To evaluate the different predictions we laid out in the introduction for how mispronunciation sensitivity will change as infants develop, we next added the moderator </w:t>
      </w:r>
      <w:ins w:id="107" w:author="Christina Bergmann" w:date="2019-01-07T18:08:00Z">
        <w:r w:rsidR="00475725">
          <w:t>“</w:t>
        </w:r>
      </w:ins>
      <w:r>
        <w:t>age</w:t>
      </w:r>
      <w:ins w:id="108" w:author="Christina Bergmann" w:date="2019-01-07T18:08:00Z">
        <w:r w:rsidR="00475725">
          <w:t>”</w:t>
        </w:r>
      </w:ins>
      <w:r>
        <w:t xml:space="preserve"> (centered; continuous and measured in days but transformed into months for ease of interpreting estimates by dividing by 30.44 for Figure 3).</w:t>
      </w:r>
    </w:p>
    <w:p w14:paraId="721B33F4" w14:textId="566C98DD" w:rsidR="001959BC" w:rsidRDefault="00BC270A">
      <w:pPr>
        <w:pStyle w:val="BodyText"/>
      </w:pPr>
      <w:r>
        <w:t xml:space="preserve">In the first analyses, we investigate the impact of age separately on conditions where words were either pronounced correctly or not. Age did not significantly modulate object identification in response to correctly pronounced (QM(1) = 0.678, </w:t>
      </w:r>
      <w:r>
        <w:rPr>
          <w:i/>
        </w:rPr>
        <w:t>p</w:t>
      </w:r>
      <w:r>
        <w:t xml:space="preserve"> = 0.41) or mispronounced words (QM(1) = 1.715, </w:t>
      </w:r>
      <w:r>
        <w:rPr>
          <w:i/>
        </w:rPr>
        <w:t>p</w:t>
      </w:r>
      <w:r>
        <w:t xml:space="preserve"> = 0.19). The lack of a significant modulation together with the small estimates</w:t>
      </w:r>
      <w:ins w:id="109" w:author="Christina Bergmann" w:date="2019-01-07T18:09:00Z">
        <w:r w:rsidR="00475725">
          <w:t xml:space="preserve"> for age</w:t>
        </w:r>
      </w:ins>
      <w:r>
        <w:t xml:space="preserve"> (correct: </w:t>
      </w:r>
      <m:oMath>
        <m:r>
          <w:rPr>
            <w:rFonts w:ascii="Cambria Math" w:hAnsi="Cambria Math"/>
          </w:rPr>
          <m:t>β</m:t>
        </m:r>
      </m:oMath>
      <w:r>
        <w:t xml:space="preserve"> = 0.015, SE = 0.018, 95% CI[-0.02, 0.049], </w:t>
      </w:r>
      <w:r>
        <w:rPr>
          <w:i/>
        </w:rPr>
        <w:t>p</w:t>
      </w:r>
      <w:r>
        <w:t xml:space="preserve"> = 0.41; mispronunciation: </w:t>
      </w:r>
      <m:oMath>
        <m:r>
          <w:rPr>
            <w:rFonts w:ascii="Cambria Math" w:hAnsi="Cambria Math"/>
          </w:rPr>
          <m:t>β</m:t>
        </m:r>
      </m:oMath>
      <w:r>
        <w:t xml:space="preserve"> = 0.015, SE = 0.011, 95% CI[-0.007, 0.037], </w:t>
      </w:r>
      <w:r>
        <w:rPr>
          <w:i/>
        </w:rPr>
        <w:t>p</w:t>
      </w:r>
      <w:r>
        <w:t xml:space="preserve"> = 0.19) indicates that there </w:t>
      </w:r>
      <w:del w:id="110" w:author="Christina Bergmann" w:date="2019-01-07T18:09:00Z">
        <w:r w:rsidDel="00475725">
          <w:delText xml:space="preserve">was </w:delText>
        </w:r>
      </w:del>
      <w:ins w:id="111" w:author="Christina Bergmann" w:date="2019-01-07T18:09:00Z">
        <w:r w:rsidR="00475725">
          <w:t xml:space="preserve">might be </w:t>
        </w:r>
      </w:ins>
      <w:r>
        <w:t xml:space="preserve">no relationship between age and target looks in response to a correctly pronounced or </w:t>
      </w:r>
      <w:r>
        <w:lastRenderedPageBreak/>
        <w:t xml:space="preserve">mispronounced label. </w:t>
      </w:r>
      <w:ins w:id="112" w:author="Christina Bergmann" w:date="2019-01-07T18:09:00Z">
        <w:r w:rsidR="003B221F">
          <w:t>We</w:t>
        </w:r>
        <w:r w:rsidR="00475725">
          <w:t xml:space="preserve"> note that the estimates in both cases are positive, however, which is in line with the general assumption that infants</w:t>
        </w:r>
      </w:ins>
      <w:ins w:id="113" w:author="Christina Bergmann" w:date="2019-01-07T18:10:00Z">
        <w:r w:rsidR="00475725">
          <w:t xml:space="preserve">’ language processing overall improves as they </w:t>
        </w:r>
        <w:commentRangeStart w:id="114"/>
        <w:r w:rsidR="00475725">
          <w:t>mature</w:t>
        </w:r>
        <w:commentRangeEnd w:id="114"/>
        <w:r w:rsidR="00475725">
          <w:rPr>
            <w:rStyle w:val="CommentReference"/>
            <w:rFonts w:asciiTheme="minorHAnsi" w:hAnsiTheme="minorHAnsi"/>
          </w:rPr>
          <w:commentReference w:id="114"/>
        </w:r>
        <w:r w:rsidR="00475725">
          <w:t xml:space="preserve"> (). </w:t>
        </w:r>
      </w:ins>
      <w:r>
        <w:t>We plot both object recognition and mispronunciation sensitivity as a function of age in Figure 3.</w:t>
      </w:r>
    </w:p>
    <w:p w14:paraId="18A5069D" w14:textId="1F312A6F" w:rsidR="001959BC" w:rsidRDefault="00BC270A">
      <w:pPr>
        <w:pStyle w:val="BodyText"/>
      </w:pPr>
      <w:r>
        <w:t xml:space="preserve">We then examined the interaction between age and mispronunciation sensitivity (correct vs. mispronounced words) in our whole dataset. The moderator test was significant (QM(3) = 218.621, </w:t>
      </w:r>
      <w:r>
        <w:rPr>
          <w:i/>
        </w:rPr>
        <w:t>p</w:t>
      </w:r>
      <w:r>
        <w:t xml:space="preserve"> &lt; .001). The interaction between age and mispronunciation sensitivity, however, was not significant (</w:t>
      </w:r>
      <m:oMath>
        <m:r>
          <w:rPr>
            <w:rFonts w:ascii="Cambria Math" w:hAnsi="Cambria Math"/>
          </w:rPr>
          <m:t>β</m:t>
        </m:r>
      </m:oMath>
      <w:r>
        <w:t xml:space="preserve"> = 0.003, SE = 0.008, 95% CI[-0.012, 0.018], </w:t>
      </w:r>
      <w:r>
        <w:rPr>
          <w:i/>
        </w:rPr>
        <w:t>p</w:t>
      </w:r>
      <w:r>
        <w:t xml:space="preserve"> = 0.731); the moderator test was mainly driven by the difference between conditions. The small estimate, as well as inspection of Figure 2</w:t>
      </w:r>
      <w:ins w:id="115" w:author="Christina Bergmann" w:date="2019-01-08T12:33:00Z">
        <w:r w:rsidR="003B221F">
          <w:t>,</w:t>
        </w:r>
      </w:ins>
      <w:r>
        <w:t xml:space="preserve"> suggests that as infants age, their mispronunciation sensitivity neither increases or decreases.</w:t>
      </w:r>
    </w:p>
    <w:p w14:paraId="0DFB68F7" w14:textId="77777777" w:rsidR="001959BC" w:rsidRDefault="00BC270A">
      <w:pPr>
        <w:pStyle w:val="Heading2"/>
      </w:pPr>
      <w:bookmarkStart w:id="116" w:name="insert-figure-3-about-here"/>
      <w:bookmarkEnd w:id="116"/>
      <w:r>
        <w:t>(Insert Figure 3 about here)</w:t>
      </w:r>
    </w:p>
    <w:p w14:paraId="00F67A7D" w14:textId="77777777" w:rsidR="001959BC" w:rsidRDefault="00BC270A">
      <w:pPr>
        <w:pStyle w:val="SourceCode"/>
      </w:pPr>
      <w:r>
        <w:rPr>
          <w:rStyle w:val="VerbatimChar"/>
        </w:rPr>
        <w:t xml:space="preserve">## pdf </w:t>
      </w:r>
      <w:r>
        <w:br/>
      </w:r>
      <w:r>
        <w:rPr>
          <w:rStyle w:val="VerbatimChar"/>
        </w:rPr>
        <w:t>##   2</w:t>
      </w:r>
    </w:p>
    <w:p w14:paraId="0AC5CE14" w14:textId="77777777" w:rsidR="001959BC" w:rsidRDefault="00BC270A">
      <w:r>
        <w:rPr>
          <w:noProof/>
        </w:rPr>
        <w:lastRenderedPageBreak/>
        <w:drawing>
          <wp:inline distT="0" distB="0" distL="0" distR="0" wp14:anchorId="24EF727E" wp14:editId="110822FE">
            <wp:extent cx="5969000" cy="6565900"/>
            <wp:effectExtent l="0" t="0" r="0" b="0"/>
            <wp:docPr id="3" name="Picture" descr="Figure 2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Paper_Analyses_files/figure-docx/PlotMPEffect-1.png"/>
                    <pic:cNvPicPr>
                      <a:picLocks noChangeAspect="1" noChangeArrowheads="1"/>
                    </pic:cNvPicPr>
                  </pic:nvPicPr>
                  <pic:blipFill>
                    <a:blip r:embed="rId13"/>
                    <a:stretch>
                      <a:fillRect/>
                    </a:stretch>
                  </pic:blipFill>
                  <pic:spPr bwMode="auto">
                    <a:xfrm>
                      <a:off x="0" y="0"/>
                      <a:ext cx="5969000" cy="6565900"/>
                    </a:xfrm>
                    <a:prstGeom prst="rect">
                      <a:avLst/>
                    </a:prstGeom>
                    <a:noFill/>
                    <a:ln w="9525">
                      <a:noFill/>
                      <a:headEnd/>
                      <a:tailEnd/>
                    </a:ln>
                  </pic:spPr>
                </pic:pic>
              </a:graphicData>
            </a:graphic>
          </wp:inline>
        </w:drawing>
      </w:r>
    </w:p>
    <w:p w14:paraId="617F7F60" w14:textId="77777777" w:rsidR="001959BC" w:rsidRDefault="00BC270A">
      <w:pPr>
        <w:pStyle w:val="ImageCaption"/>
      </w:pPr>
      <w:r>
        <w:t>Figure 2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14:paraId="73466E5C" w14:textId="77777777" w:rsidR="001959BC" w:rsidRDefault="00BC270A">
      <w:pPr>
        <w:pStyle w:val="Heading3"/>
        <w:framePr w:wrap="around"/>
      </w:pPr>
      <w:bookmarkStart w:id="117" w:name="vocabulary-size-correlation-between-misp"/>
      <w:bookmarkEnd w:id="117"/>
      <w:r>
        <w:lastRenderedPageBreak/>
        <w:t>Vocabulary Size: Correlation Between Mispronunciation Sensitivity and Vocabulary</w:t>
      </w:r>
    </w:p>
    <w:p w14:paraId="7004B7E7" w14:textId="77777777" w:rsidR="001959BC" w:rsidRDefault="00BC270A">
      <w:pPr>
        <w:pStyle w:val="FirstParagraph"/>
      </w:pPr>
      <w:r>
        <w:t>Of the 32 papers included in the meta-analysis, 13 analyzed the relationship between vocabulary scores and object recognition for correct pronunciations and mispronunciations (comprehension = 11 papers and 39 records; production = 3 papers and 20 records). There is reason to believe that production data are different from comprehension data. Children comprehend more words than they can produce, leading to different estimates for comprehension and production. Production data is easier to estimate for parents in the typical questionnaire-based assessment and may therefore be more reliable (Tomasello &amp; Mervis, 1994). As a result, we planned to analyze these two types of vocabulary measurement separately. However, because only 3 papers reported correlations with productive vocabulary scores, only limited conclusions can be drawn. In our vocabulary analysis, we therefore focus exclusively on the relationship between comprehension and mispronunciation sensitivity.</w:t>
      </w:r>
    </w:p>
    <w:p w14:paraId="00101C1F" w14:textId="77777777" w:rsidR="001959BC" w:rsidRDefault="00BC270A">
      <w:pPr>
        <w:pStyle w:val="BodyText"/>
      </w:pPr>
      <w:r>
        <w:t xml:space="preserve">[Katie: Tomasello reference - </w:t>
      </w:r>
      <w:hyperlink r:id="rId14">
        <w:r>
          <w:rPr>
            <w:rStyle w:val="Hyperlink"/>
          </w:rPr>
          <w:t>https://onlinelibrary.wiley.com/doi/abs/10.1111/j.1540-5834.1994.tb00186.x</w:t>
        </w:r>
      </w:hyperlink>
      <w:r>
        <w:t>]</w:t>
      </w:r>
    </w:p>
    <w:p w14:paraId="051386D7" w14:textId="77777777" w:rsidR="001959BC" w:rsidRDefault="00BC270A">
      <w:pPr>
        <w:pStyle w:val="BodyText"/>
      </w:pPr>
      <w:r>
        <w:t xml:space="preserve">We first considered the relationship between vocabulary and object recognition for correct pronunciations. Higher comprehension scores were associated with greater object recognition in response to correct pronunciations for 9 of 10 experimental conditions, with correlation values ranging from -0.16 to 0.48. The </w:t>
      </w:r>
      <w:commentRangeStart w:id="118"/>
      <w:r>
        <w:t>mean</w:t>
      </w:r>
      <w:commentRangeEnd w:id="118"/>
      <w:r w:rsidR="003B221F">
        <w:rPr>
          <w:rStyle w:val="CommentReference"/>
          <w:rFonts w:asciiTheme="minorHAnsi" w:hAnsiTheme="minorHAnsi"/>
        </w:rPr>
        <w:commentReference w:id="118"/>
      </w:r>
      <w:r>
        <w:t xml:space="preserve"> effect size Pearson’s </w:t>
      </w:r>
      <w:r>
        <w:rPr>
          <w:i/>
        </w:rPr>
        <w:t>r</w:t>
      </w:r>
      <w:r>
        <w:t xml:space="preserve"> of 0.14 was small but did differ significantly from zero (CI [0.03; 0.25] </w:t>
      </w:r>
      <w:r>
        <w:rPr>
          <w:i/>
        </w:rPr>
        <w:t>p</w:t>
      </w:r>
      <w:r>
        <w:t xml:space="preserve"> = 0.012). As a result, we can draw a tentative conclusion that there is a positive relationship between comprehension scores and object recognition in response to correct pronunciations.</w:t>
      </w:r>
    </w:p>
    <w:p w14:paraId="592894B6" w14:textId="5FDB5D80" w:rsidR="001959BC" w:rsidRDefault="00BC270A">
      <w:pPr>
        <w:pStyle w:val="BodyText"/>
      </w:pPr>
      <w:r>
        <w:t xml:space="preserve">We next considered the relationship between vocabulary and object recognition for mispronunciations. Higher comprehension scores were associated with greater object recognition </w:t>
      </w:r>
      <w:r>
        <w:lastRenderedPageBreak/>
        <w:t xml:space="preserve">in response to </w:t>
      </w:r>
      <w:commentRangeStart w:id="119"/>
      <w:r>
        <w:t xml:space="preserve">correct </w:t>
      </w:r>
      <w:commentRangeEnd w:id="119"/>
      <w:r w:rsidR="00D43C48">
        <w:rPr>
          <w:rStyle w:val="CommentReference"/>
          <w:rFonts w:asciiTheme="minorHAnsi" w:hAnsiTheme="minorHAnsi"/>
        </w:rPr>
        <w:commentReference w:id="119"/>
      </w:r>
      <w:r>
        <w:t xml:space="preserve">pronunciations for 17 of 29 experimental conditions, with correlation values ranging from -0.35 to 0.57. The mean effect size Pearson’s </w:t>
      </w:r>
      <w:r>
        <w:rPr>
          <w:i/>
        </w:rPr>
        <w:t>r</w:t>
      </w:r>
      <w:r>
        <w:t xml:space="preserve"> of 0.05 was small and did not differ significantly from zero (CI [-0.01; 0.12] </w:t>
      </w:r>
      <w:r>
        <w:rPr>
          <w:i/>
        </w:rPr>
        <w:t>p</w:t>
      </w:r>
      <w:r>
        <w:t xml:space="preserve"> = 0.119). The small correlation suggests</w:t>
      </w:r>
      <w:ins w:id="120" w:author="Christina Bergmann" w:date="2019-01-08T12:36:00Z">
        <w:r w:rsidR="00D43C48">
          <w:t xml:space="preserve"> either a very small positive or no</w:t>
        </w:r>
      </w:ins>
      <w:del w:id="121" w:author="Christina Bergmann" w:date="2019-01-08T12:36:00Z">
        <w:r w:rsidDel="00D43C48">
          <w:delText xml:space="preserve"> a lack of</w:delText>
        </w:r>
      </w:del>
      <w:r>
        <w:t xml:space="preserve"> relationship between vocabulary and object recognition for mispronunciations. We again emphasize that we cannot draw a firm conclusion due to the small number of studies we were able to include </w:t>
      </w:r>
      <w:commentRangeStart w:id="122"/>
      <w:r>
        <w:t>here</w:t>
      </w:r>
      <w:commentRangeEnd w:id="122"/>
      <w:r w:rsidR="00D43C48">
        <w:rPr>
          <w:rStyle w:val="CommentReference"/>
          <w:rFonts w:asciiTheme="minorHAnsi" w:hAnsiTheme="minorHAnsi"/>
        </w:rPr>
        <w:commentReference w:id="122"/>
      </w:r>
      <w:r>
        <w:t>.</w:t>
      </w:r>
    </w:p>
    <w:p w14:paraId="04DDF0DE" w14:textId="77777777" w:rsidR="001959BC" w:rsidRDefault="00BC270A">
      <w:pPr>
        <w:pStyle w:val="BodyText"/>
      </w:pPr>
      <w:r>
        <w:t xml:space="preserve">Figure 4 plots the year of publication for all the mispronunciation sensitivity studies included in this meta-analysis. This figure illustrates two things: the increasing number of mispronunciation sensitivity studies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mispronunciation </w:t>
      </w:r>
      <w:commentRangeStart w:id="123"/>
      <w:r>
        <w:t xml:space="preserve">sensitivity </w:t>
      </w:r>
      <w:commentRangeEnd w:id="123"/>
      <w:r w:rsidR="00133BA9">
        <w:rPr>
          <w:rStyle w:val="CommentReference"/>
          <w:rFonts w:asciiTheme="minorHAnsi" w:hAnsiTheme="minorHAnsi"/>
        </w:rPr>
        <w:commentReference w:id="123"/>
      </w:r>
      <w:r>
        <w:t>and vocabulary size.</w:t>
      </w:r>
    </w:p>
    <w:p w14:paraId="516E2161" w14:textId="77777777" w:rsidR="001959BC" w:rsidRDefault="00BC270A">
      <w:pPr>
        <w:pStyle w:val="Heading2"/>
      </w:pPr>
      <w:bookmarkStart w:id="124" w:name="insert-figure-4-about-here"/>
      <w:bookmarkEnd w:id="124"/>
      <w:r>
        <w:lastRenderedPageBreak/>
        <w:t>(Insert Figure 4 about here)</w:t>
      </w:r>
    </w:p>
    <w:p w14:paraId="090370F1" w14:textId="77777777" w:rsidR="001959BC" w:rsidRDefault="00BC270A">
      <w:r>
        <w:rPr>
          <w:noProof/>
        </w:rPr>
        <w:drawing>
          <wp:inline distT="0" distB="0" distL="0" distR="0" wp14:anchorId="00332E3D" wp14:editId="468183F8">
            <wp:extent cx="4587290" cy="3669832"/>
            <wp:effectExtent l="0" t="0" r="0" b="0"/>
            <wp:docPr id="4" name="Picture" descr="(#fig:Vocab_describe1)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wp:cNvGraphicFramePr/>
            <a:graphic xmlns:a="http://schemas.openxmlformats.org/drawingml/2006/main">
              <a:graphicData uri="http://schemas.openxmlformats.org/drawingml/2006/picture">
                <pic:pic xmlns:pic="http://schemas.openxmlformats.org/drawingml/2006/picture">
                  <pic:nvPicPr>
                    <pic:cNvPr id="0" name="Picture" descr="Paper_Analyses_files/figure-docx/Vocab_describe1-1.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p>
    <w:p w14:paraId="641073D6" w14:textId="77777777" w:rsidR="001959BC" w:rsidRDefault="00BC270A">
      <w:pPr>
        <w:pStyle w:val="ImageCaption"/>
      </w:pPr>
      <w:r>
        <w:t>(#fig:Vocab_describe1)Counts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14:paraId="6638D1F9" w14:textId="77777777" w:rsidR="001959BC" w:rsidRDefault="00BC270A">
      <w:pPr>
        <w:pStyle w:val="SourceCode"/>
      </w:pPr>
      <w:r>
        <w:rPr>
          <w:rStyle w:val="VerbatimChar"/>
        </w:rPr>
        <w:t xml:space="preserve">## pdf </w:t>
      </w:r>
      <w:r>
        <w:br/>
      </w:r>
      <w:r>
        <w:rPr>
          <w:rStyle w:val="VerbatimChar"/>
        </w:rPr>
        <w:t>##   2</w:t>
      </w:r>
    </w:p>
    <w:p w14:paraId="2CDC399D" w14:textId="77777777" w:rsidR="001959BC" w:rsidRDefault="00BC270A">
      <w:pPr>
        <w:pStyle w:val="Heading3"/>
        <w:framePr w:wrap="around"/>
      </w:pPr>
      <w:bookmarkStart w:id="125" w:name="interim-discussion"/>
      <w:bookmarkEnd w:id="125"/>
      <w:r>
        <w:t>Interim Discussion</w:t>
      </w:r>
    </w:p>
    <w:p w14:paraId="179B150E" w14:textId="784FAA6C" w:rsidR="001959BC" w:rsidRDefault="00BC270A">
      <w:pPr>
        <w:pStyle w:val="FirstParagraph"/>
      </w:pPr>
      <w:r>
        <w:t>The main goal of this paper was to assess mispronunciation sensitivity and its maturation with age</w:t>
      </w:r>
      <w:ins w:id="126" w:author="Christina Bergmann" w:date="2019-01-08T12:40:00Z">
        <w:r w:rsidR="00133BA9">
          <w:t xml:space="preserve"> and increased vocabulary size</w:t>
        </w:r>
      </w:ins>
      <w:r>
        <w:t xml:space="preserve">. The results seem clear: Although infants consider a mispronunciation to be a better match to the target image than to a distractor image, there was a </w:t>
      </w:r>
      <w:del w:id="127" w:author="Christina Bergmann" w:date="2019-01-08T12:41:00Z">
        <w:r w:rsidDel="00133BA9">
          <w:delText xml:space="preserve">consistent </w:delText>
        </w:r>
      </w:del>
      <w:ins w:id="128" w:author="Christina Bergmann" w:date="2019-01-08T12:41:00Z">
        <w:r w:rsidR="00133BA9">
          <w:t xml:space="preserve">constant and stable </w:t>
        </w:r>
      </w:ins>
      <w:r>
        <w:t xml:space="preserve">effect of mispronunciation sensitivity. This did not change with development nor with vocabulary size. Of the three predictions about the development of infants’ sensitivity to mispronunciations discussed in the Introduction, the </w:t>
      </w:r>
      <w:r>
        <w:lastRenderedPageBreak/>
        <w:t xml:space="preserve">present results lend some support for the </w:t>
      </w:r>
      <w:del w:id="129" w:author="Christina Bergmann" w:date="2019-01-08T12:41:00Z">
        <w:r w:rsidDel="00133BA9">
          <w:delText xml:space="preserve">argument </w:delText>
        </w:r>
      </w:del>
      <w:ins w:id="130" w:author="Christina Bergmann" w:date="2019-01-08T12:41:00Z">
        <w:r w:rsidR="00133BA9">
          <w:t xml:space="preserve">proposal </w:t>
        </w:r>
      </w:ins>
      <w:r>
        <w:t xml:space="preserve">that mispronunciation sensitivity stays consistent as infants develop. This runs counter to existing theories of phono-lexical development, which predict either an increase (PRIMR ref) or decrease (Assim Model ref) in mispronunciation sensitivity. Furthermore, although we found a relationship between vocabulary </w:t>
      </w:r>
      <w:ins w:id="131" w:author="Christina Bergmann" w:date="2019-01-08T12:41:00Z">
        <w:r w:rsidR="00133BA9">
          <w:t>size (</w:t>
        </w:r>
      </w:ins>
      <w:r>
        <w:t>comprehension</w:t>
      </w:r>
      <w:ins w:id="132" w:author="Christina Bergmann" w:date="2019-01-08T12:42:00Z">
        <w:r w:rsidR="00133BA9">
          <w:t>)</w:t>
        </w:r>
      </w:ins>
      <w:r>
        <w:t xml:space="preserve"> and target looking for correct pronunciations, we found no relationship between vocabulary and target looking for mispronunciations. This also runs counter to the predictions for the PRIMR (PRIMR ref) and Assimilation (Assim ref) models, but may be due to our analyses being underpowered. In sum, it seems that current theories of infants’ phono-lexical development cannot fully capture our results, but that more investigation is needed to draw a firm conclusion.</w:t>
      </w:r>
    </w:p>
    <w:p w14:paraId="33836578" w14:textId="27562CA6" w:rsidR="001959BC" w:rsidRDefault="00BC270A">
      <w:pPr>
        <w:pStyle w:val="BodyText"/>
      </w:pPr>
      <w:r>
        <w:t xml:space="preserve">Alternatively,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large </w:t>
      </w:r>
      <w:del w:id="133" w:author="Christina Bergmann" w:date="2019-01-08T12:43:00Z">
        <w:r w:rsidDel="00933993">
          <w:delText xml:space="preserve">variance </w:delText>
        </w:r>
      </w:del>
      <w:ins w:id="134" w:author="Christina Bergmann" w:date="2019-01-08T12:43:00Z">
        <w:r w:rsidR="00933993">
          <w:t xml:space="preserve">variation </w:t>
        </w:r>
      </w:ins>
      <w:r>
        <w:t xml:space="preserve">in the dependent variable reported, and additionally noted </w:t>
      </w:r>
      <w:del w:id="135" w:author="Christina Bergmann" w:date="2019-01-08T12:43:00Z">
        <w:r w:rsidDel="00933993">
          <w:delText xml:space="preserve">variance </w:delText>
        </w:r>
      </w:del>
      <w:ins w:id="136" w:author="Christina Bergmann" w:date="2019-01-08T12:43:00Z">
        <w:r w:rsidR="00933993">
          <w:t>that</w:t>
        </w:r>
      </w:ins>
      <w:del w:id="137" w:author="Christina Bergmann" w:date="2019-01-08T12:43:00Z">
        <w:r w:rsidDel="00933993">
          <w:delText>in</w:delText>
        </w:r>
      </w:del>
      <w:r>
        <w:t xml:space="preserve"> the size of the chosen post-naming analysis window</w:t>
      </w:r>
      <w:ins w:id="138" w:author="Christina Bergmann" w:date="2019-01-08T12:43:00Z">
        <w:r w:rsidR="00933993">
          <w:t xml:space="preserve"> varied substantially across papers</w:t>
        </w:r>
      </w:ins>
      <w:r>
        <w:t xml:space="preserve">. Researchers might adapt their analysis strategy to infants’ age or they might be influenced by having observed the data. For example, consider the possibility that there is a true </w:t>
      </w:r>
      <w:del w:id="139" w:author="Christina Bergmann" w:date="2019-01-08T12:43:00Z">
        <w:r w:rsidDel="00933993">
          <w:delText xml:space="preserve">change </w:delText>
        </w:r>
      </w:del>
      <w:ins w:id="140" w:author="Christina Bergmann" w:date="2019-01-08T12:43:00Z">
        <w:r w:rsidR="00933993">
          <w:t xml:space="preserve">increase </w:t>
        </w:r>
      </w:ins>
      <w:r>
        <w:t>in mispronunciation sensitivity over development. In this scenario, younger infants should show no</w:t>
      </w:r>
      <w:ins w:id="141" w:author="Christina Bergmann" w:date="2019-01-08T12:43:00Z">
        <w:r w:rsidR="00933993">
          <w:t xml:space="preserve"> or only little</w:t>
        </w:r>
      </w:ins>
      <w:r>
        <w:t xml:space="preserve"> sensitivity to mispronunciations while older infants would show</w:t>
      </w:r>
      <w:ins w:id="142" w:author="Christina Bergmann" w:date="2019-01-08T12:44:00Z">
        <w:r w:rsidR="00933993">
          <w:t xml:space="preserve"> a</w:t>
        </w:r>
      </w:ins>
      <w:r>
        <w:t xml:space="preserve"> large sensitivity to mispronunciations. This lack of </w:t>
      </w:r>
      <w:ins w:id="143" w:author="Christina Bergmann" w:date="2019-01-08T12:44:00Z">
        <w:r w:rsidR="00933993">
          <w:t xml:space="preserve">or small </w:t>
        </w:r>
      </w:ins>
      <w:r>
        <w:t xml:space="preserve">mispronunciation sensitivity in younger infants </w:t>
      </w:r>
      <w:del w:id="144" w:author="Christina Bergmann" w:date="2019-01-08T12:44:00Z">
        <w:r w:rsidDel="00933993">
          <w:delText xml:space="preserve">may </w:delText>
        </w:r>
      </w:del>
      <w:ins w:id="145" w:author="Christina Bergmann" w:date="2019-01-08T12:44:00Z">
        <w:r w:rsidR="00933993">
          <w:t xml:space="preserve">is likely to lead to non-significant results, which would </w:t>
        </w:r>
      </w:ins>
      <w:r>
        <w:t xml:space="preserve">be more difficult to publish (Ferguson &amp; Heene, 2012). In order to have publishable results, adjustments to the analysis approach could be made until a significant, but spurious, effect of mispronunciation </w:t>
      </w:r>
      <w:r>
        <w:lastRenderedPageBreak/>
        <w:t>sensitivity is found. This would lead to an increase in significant results and alter to observed developmental trajectory of mispronunciation</w:t>
      </w:r>
      <w:ins w:id="146" w:author="Christina Bergmann" w:date="2019-01-08T12:44:00Z">
        <w:r w:rsidR="00933993">
          <w:t xml:space="preserve">. </w:t>
        </w:r>
      </w:ins>
      <w:ins w:id="147" w:author="Christina Bergmann" w:date="2019-01-08T12:45:00Z">
        <w:r w:rsidR="00933993">
          <w:t>Such</w:t>
        </w:r>
      </w:ins>
      <w:ins w:id="148" w:author="Christina Bergmann" w:date="2019-01-08T12:44:00Z">
        <w:r w:rsidR="00933993">
          <w:t xml:space="preserve"> a scenario is in line with </w:t>
        </w:r>
      </w:ins>
      <w:del w:id="149" w:author="Christina Bergmann" w:date="2019-01-08T12:45:00Z">
        <w:r w:rsidDel="00933993">
          <w:delText xml:space="preserve"> while also (partially) explaining </w:delText>
        </w:r>
      </w:del>
      <w:r>
        <w:t>the publication bias we observe (Simmons, Nelson, &amp; Simonsohn, 2011). We examine whether variation in the approach to data analysis may be have an influence on findings of mispronunciation sensitivity.</w:t>
      </w:r>
    </w:p>
    <w:p w14:paraId="52D88CF3" w14:textId="77777777" w:rsidR="001959BC" w:rsidRDefault="00BC270A">
      <w:pPr>
        <w:pStyle w:val="BodyText"/>
      </w:pPr>
      <w:r>
        <w:t>[</w:t>
      </w:r>
      <w:commentRangeStart w:id="150"/>
      <w:r>
        <w:t>Katie</w:t>
      </w:r>
      <w:commentRangeEnd w:id="150"/>
      <w:r w:rsidR="00933993">
        <w:rPr>
          <w:rStyle w:val="CommentReference"/>
          <w:rFonts w:asciiTheme="minorHAnsi" w:hAnsiTheme="minorHAnsi"/>
        </w:rPr>
        <w:commentReference w:id="150"/>
      </w:r>
      <w:r>
        <w:t>: I’ve changed the above paragraph, particularly regarding why we should find an increase in significant results, as per Caroline’s suggestion.]</w:t>
      </w:r>
    </w:p>
    <w:p w14:paraId="58A436BE" w14:textId="77777777" w:rsidR="001959BC" w:rsidRDefault="00BC270A">
      <w:pPr>
        <w:pStyle w:val="BodyText"/>
      </w:pPr>
      <w:r>
        <w:t>We included details related to timing and type of dependent variable in our coding of the dataset because they are consistently reported and might be useful for experiment design in the future by highlighting typical choices and helping establish field standards. In the following section, we include an exploratory analysis to investigate the possibility of systematic differences in the approach to analysis in general and across infant age. The purpose of this analysis was to better understand the influence of choices made in analyzing mispronunciation sensitivity studies as well as the influence these choices may have on our understanding of mispronunciation sensitivity development.</w:t>
      </w:r>
    </w:p>
    <w:p w14:paraId="2ED50984" w14:textId="77777777" w:rsidR="001959BC" w:rsidRDefault="00BC270A">
      <w:pPr>
        <w:pStyle w:val="Heading2"/>
      </w:pPr>
      <w:bookmarkStart w:id="151" w:name="exploratory-analyses"/>
      <w:bookmarkEnd w:id="151"/>
      <w:r>
        <w:t>Exploratory Analyses</w:t>
      </w:r>
    </w:p>
    <w:p w14:paraId="3DDAD569" w14:textId="07DA81F4" w:rsidR="001959BC" w:rsidRDefault="00BC270A">
      <w:pPr>
        <w:pStyle w:val="FirstParagraph"/>
      </w:pPr>
      <w:r>
        <w:t xml:space="preserve">We identified two sets of variables which </w:t>
      </w:r>
      <w:del w:id="152" w:author="Christina Bergmann" w:date="2019-01-08T12:47:00Z">
        <w:r w:rsidDel="00C20C85">
          <w:delText>had the potential to vary</w:delText>
        </w:r>
      </w:del>
      <w:ins w:id="153" w:author="Christina Bergmann" w:date="2019-01-08T12:47:00Z">
        <w:r w:rsidR="00C20C85">
          <w:t>varied</w:t>
        </w:r>
      </w:ins>
      <w:r>
        <w:t xml:space="preserve"> across papers to assess the influence of data analysis choices on resulting effect size: timing (post-naming analysis window; offset time) and which dependent variable(s) were reported. In the following, we discuss the possible theoretical motivation for these data analysis choices, the variation present in the current meta-analysis dataset, and the influence these analysis choices may have </w:t>
      </w:r>
      <w:del w:id="154" w:author="Christina Bergmann" w:date="2019-01-08T12:47:00Z">
        <w:r w:rsidDel="00C20C85">
          <w:delText xml:space="preserve">have </w:delText>
        </w:r>
      </w:del>
      <w:r>
        <w:t xml:space="preserve">on measurements of mispronunciation sensitivity development. We focus specifically on the size of the </w:t>
      </w:r>
      <w:r>
        <w:lastRenderedPageBreak/>
        <w:t>mispronunciation sensitivity effect, considering the whole dataset and including condition (correct pronunciation, mispronunciation) as moderator.</w:t>
      </w:r>
    </w:p>
    <w:p w14:paraId="0F39E96D" w14:textId="77777777" w:rsidR="001959BC" w:rsidRDefault="00BC270A">
      <w:pPr>
        <w:pStyle w:val="Heading3"/>
        <w:framePr w:wrap="around"/>
      </w:pPr>
      <w:bookmarkStart w:id="155" w:name="timing"/>
      <w:bookmarkEnd w:id="155"/>
      <w:r>
        <w:t>Timing</w:t>
      </w:r>
    </w:p>
    <w:p w14:paraId="3BBCAAA1" w14:textId="77777777" w:rsidR="001959BC" w:rsidRDefault="00BC270A">
      <w:pPr>
        <w:pStyle w:val="FirstParagraph"/>
      </w:pPr>
      <w:r>
        <w:t xml:space="preserve">In a typical trial in a mispronunciation sensitivity study, the target-distractor image pairs are first presented in silence, followed by auditory presentation of a carrier phrase or isolated presentation of the target word (correctly pronounced or mispronounced). 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To examine the size of the time window analyzed in the post-naming phase (post-naming analysis window), we must first consider overall length of time in post-naming (post-naming time window), because it limits the overall time window available to analyze and might thus predict the post-naming analysis window. Across papers, the length of the post-naming time window varied from 2000 to 9000 ms, with a median value of 3500 ms. We note that the most popular post-naming time window length was 4000 ms, used in </w:t>
      </w:r>
      <w:del w:id="156" w:author="Christina Bergmann" w:date="2019-01-08T12:49:00Z">
        <w:r w:rsidDel="00C20C85">
          <w:rPr>
            <w:i/>
          </w:rPr>
          <w:delText>n</w:delText>
        </w:r>
        <w:r w:rsidDel="00C20C85">
          <w:delText xml:space="preserve"> = </w:delText>
        </w:r>
      </w:del>
      <w:r>
        <w:t>74 experimental conditions. There was no apparent relation between infant age and post-naming time window length (</w:t>
      </w:r>
      <w:r>
        <w:rPr>
          <w:i/>
        </w:rPr>
        <w:t>r</w:t>
      </w:r>
      <w:r>
        <w:t xml:space="preserve"> = 0.01, 95% CI[-0.11, 0.13], </w:t>
      </w:r>
      <w:r>
        <w:rPr>
          <w:i/>
        </w:rPr>
        <w:t>p</w:t>
      </w:r>
      <w:r>
        <w:t xml:space="preserve"> = 0.882).</w:t>
      </w:r>
    </w:p>
    <w:p w14:paraId="4FEAA686" w14:textId="0745A8CA" w:rsidR="001959BC" w:rsidRDefault="00BC270A">
      <w:pPr>
        <w:pStyle w:val="BodyText"/>
      </w:pPr>
      <w:r>
        <w:t>Unlike the post-naming time window, the post-naming analysis window can be chosen after the experimental data is collected. Interestingly, half of the experimental conditions were analyzed using the whole post-naming time window of the trial presented to the infant (</w:t>
      </w:r>
      <w:r>
        <w:rPr>
          <w:i/>
        </w:rPr>
        <w:t>n</w:t>
      </w:r>
      <w:r>
        <w:t xml:space="preserve"> = 124), while the other half were analyzed using a shorter portion of the post-naming time window, usually excluding later portions (</w:t>
      </w:r>
      <w:r>
        <w:rPr>
          <w:i/>
        </w:rPr>
        <w:t>n</w:t>
      </w:r>
      <w:r>
        <w:t xml:space="preserve"> = 127). Across papers, the length of the post-naming analysis window varied from 1510 to 4000 ms, with a median value of 2500 ms. </w:t>
      </w:r>
      <w:del w:id="157" w:author="Christina Bergmann" w:date="2019-01-08T12:49:00Z">
        <w:r w:rsidDel="00C20C85">
          <w:delText>We note that t</w:delText>
        </w:r>
      </w:del>
      <w:ins w:id="158" w:author="Christina Bergmann" w:date="2019-01-08T12:49:00Z">
        <w:r w:rsidR="00C20C85">
          <w:t>T</w:t>
        </w:r>
      </w:ins>
      <w:r>
        <w:t>he most popular post-naming analysis window length was 2000 ms, used in</w:t>
      </w:r>
      <w:del w:id="159" w:author="Christina Bergmann" w:date="2019-01-08T12:49:00Z">
        <w:r w:rsidDel="00C20C85">
          <w:delText xml:space="preserve"> </w:delText>
        </w:r>
        <w:r w:rsidDel="00C20C85">
          <w:rPr>
            <w:i/>
          </w:rPr>
          <w:delText>n</w:delText>
        </w:r>
        <w:r w:rsidDel="00C20C85">
          <w:delText xml:space="preserve"> =</w:delText>
        </w:r>
      </w:del>
      <w:r>
        <w:t xml:space="preserve"> 97 experimental conditions. There was an </w:t>
      </w:r>
      <w:r>
        <w:lastRenderedPageBreak/>
        <w:t>inverse relationship between infant age and post-naming analysis window length, such that younger infants’ looking times were analyzed using a longer post-naming analysis window, here the relationship was significant (</w:t>
      </w:r>
      <w:r>
        <w:rPr>
          <w:i/>
        </w:rPr>
        <w:t>r</w:t>
      </w:r>
      <w:r>
        <w:t xml:space="preserve"> = -0.23, 95% CI[-0.35, -0.11], </w:t>
      </w:r>
      <w:r>
        <w:rPr>
          <w:i/>
        </w:rPr>
        <w:t>p</w:t>
      </w:r>
      <w:r>
        <w:t xml:space="preserve"> &lt; .001). The choice to use a shorter post-naming analysis window with age is likely related to evidence that speed of processing is slower in younger infants (Fernald et al., 1998). To summarize, we observe variation in time-related analysis decisions related to infants’ age.</w:t>
      </w:r>
    </w:p>
    <w:p w14:paraId="780339D1" w14:textId="77777777" w:rsidR="001959BC" w:rsidRDefault="00BC270A">
      <w:pPr>
        <w:pStyle w:val="BodyText"/>
      </w:pPr>
      <w:r>
        <w:t xml:space="preserve">[Christina: Below there is a …. Just so we don’t forget it.][Katie: I put it in there on purpose, I’m quoting directly from the paper, but the original sentence doesn’t make full sense in this context, so I cut out the part that doesn’t fit. This is the original sentence: “The lower bound of 367 ms is an `educated guess’ based on studies such as those cited </w:t>
      </w:r>
      <w:commentRangeStart w:id="160"/>
      <w:r>
        <w:t>above</w:t>
      </w:r>
      <w:commentRangeEnd w:id="160"/>
      <w:r w:rsidR="00C20C85">
        <w:rPr>
          <w:rStyle w:val="CommentReference"/>
          <w:rFonts w:asciiTheme="minorHAnsi" w:hAnsiTheme="minorHAnsi"/>
        </w:rPr>
        <w:commentReference w:id="160"/>
      </w:r>
      <w:r>
        <w:t>, and our data (here and in other studies) showing that target and distractor fixations tend to diverge at around 400 ms.”]</w:t>
      </w:r>
    </w:p>
    <w:p w14:paraId="2ECE10A5" w14:textId="77777777" w:rsidR="001959BC" w:rsidRDefault="00BC270A">
      <w:pPr>
        <w:pStyle w:val="BodyText"/>
      </w:pPr>
      <w:r>
        <w:t>Another potential source of variation in studies that analyze eye-movements is the amount of time it takes for an eye movement to be initiated in response to a visual stimulus, which we refer to as offset time. Previous studies examining simple stimulus response latencies first determined that infants require at least 233 ms to initiate an eye-movement in response to a stimulus (Canfield &amp; Haith, 1991). In the first infant mispronunciation sensitivity study, Swingley and Aslin (2000) used an offset time of 367 ms, which was “an ‘educated guess’ based on studies . . . showing that target and distractor fixations tend to diverge at around 400 ms.” (Swingley &amp; Aslin, 2000, p. 155). Upon inspecting the offset time values used in the papers in our meta-analysis, the majority used a similar offset time value (between 360 and 370 ms) for analysis (</w:t>
      </w:r>
      <w:r>
        <w:rPr>
          <w:i/>
        </w:rPr>
        <w:t>n</w:t>
      </w:r>
      <w:r>
        <w:t xml:space="preserve"> = 151), but offset values ranged from 0 to 500 ms, and were not reported for 36 experimental conditions. We note that Swingley (2009) also included offset values of 1133 ms to </w:t>
      </w:r>
      <w:r>
        <w:lastRenderedPageBreak/>
        <w:t>analyze responses to coda mispronunciations. There was an inverse relationship between infant age and size of offset, such that younger infants were given longer offsets, although this correlation was not significant (</w:t>
      </w:r>
      <w:commentRangeStart w:id="161"/>
      <w:r>
        <w:rPr>
          <w:i/>
        </w:rPr>
        <w:t>r</w:t>
      </w:r>
      <w:commentRangeEnd w:id="161"/>
      <w:r w:rsidR="00C20C85">
        <w:rPr>
          <w:rStyle w:val="CommentReference"/>
          <w:rFonts w:asciiTheme="minorHAnsi" w:hAnsiTheme="minorHAnsi"/>
        </w:rPr>
        <w:commentReference w:id="161"/>
      </w:r>
      <w:r>
        <w:t xml:space="preserve"> = -0.10, </w:t>
      </w:r>
      <w:r>
        <w:rPr>
          <w:i/>
        </w:rPr>
        <w:t>p</w:t>
      </w:r>
      <w:r>
        <w:t xml:space="preserve"> = 0.13). This lack of a relationship is possibly driven by the field’s consensus that an offset of about 367 ms is appropriate for analyzing word recognition with PTL measures, including studies that evaluate mispronunciation sensitivity.</w:t>
      </w:r>
    </w:p>
    <w:p w14:paraId="32615E63" w14:textId="5736038E" w:rsidR="001959BC" w:rsidRDefault="00BC270A">
      <w:pPr>
        <w:pStyle w:val="BodyText"/>
      </w:pPr>
      <w:r>
        <w:t xml:space="preserve">Although there are a priori reasons to choose the post-naming analysis window (infant age) or offset time (previous studies), these choices may occur after data collection and might therefore lead to a higher rate of false-positives (Gelman &amp; Loken, 2013). Considering that these choices were systematically different across infant ages, at least for the post-naming analysis window, we next explored whether the post-naming analysis window length or the offset time influenced </w:t>
      </w:r>
      <w:ins w:id="162" w:author="Christina Bergmann" w:date="2019-01-08T12:52:00Z">
        <w:r w:rsidR="00C20C85">
          <w:t xml:space="preserve">our estimate of infants’ </w:t>
        </w:r>
      </w:ins>
      <w:r>
        <w:t>sensitivity to mispronunciations.</w:t>
      </w:r>
    </w:p>
    <w:p w14:paraId="5C6ECAA3" w14:textId="77777777" w:rsidR="001959BC" w:rsidRDefault="00BC270A">
      <w:pPr>
        <w:pStyle w:val="Heading4"/>
        <w:framePr w:wrap="around"/>
      </w:pPr>
      <w:bookmarkStart w:id="163" w:name="post-naming-analysis-window-length"/>
      <w:bookmarkEnd w:id="163"/>
      <w:r>
        <w:t>Post-naming analysis window length</w:t>
      </w:r>
    </w:p>
    <w:p w14:paraId="2160C4C8" w14:textId="39F8408D" w:rsidR="001959BC" w:rsidRDefault="00BC270A">
      <w:pPr>
        <w:pStyle w:val="FirstParagraph"/>
      </w:pPr>
      <w:r>
        <w:t xml:space="preserve">We first assessed whether size of the post-naming analysis window had an impact on the overall size of the reported mispronunciation sensitivity. We considered data from both conditions in a joint analysis and included condition (correct pronunciation, mispronunciation) as an additional moderator. The moderator test was significant (QM(3) = 236.958, </w:t>
      </w:r>
      <w:r>
        <w:rPr>
          <w:i/>
        </w:rPr>
        <w:t>p</w:t>
      </w:r>
      <w:r>
        <w:t xml:space="preserve"> &lt; .001). The estimate for the interaction between post-naming analysis window and condition was small but significant (</w:t>
      </w:r>
      <m:oMath>
        <m:r>
          <w:rPr>
            <w:rFonts w:ascii="Cambria Math" w:hAnsi="Cambria Math"/>
          </w:rPr>
          <m:t>β</m:t>
        </m:r>
      </m:oMath>
      <w:r>
        <w:t xml:space="preserve"> = -0.262, SE = 0.059, 95% CI[-0.377, -0.148], </w:t>
      </w:r>
      <w:r>
        <w:rPr>
          <w:i/>
        </w:rPr>
        <w:t>p</w:t>
      </w:r>
      <w:r>
        <w:t xml:space="preserve"> &lt; .001). This relationship is plotted in Figure 3a. The results suggest that the size of the post-naming analysis window significantly impacted </w:t>
      </w:r>
      <w:ins w:id="164" w:author="Christina Bergmann" w:date="2019-01-08T12:52:00Z">
        <w:r w:rsidR="004E7501">
          <w:t xml:space="preserve">our estimate of </w:t>
        </w:r>
      </w:ins>
      <w:r>
        <w:t>mispronunciation sensitivity. Specifically, the difference between target fixations for correctly pronounced and mispronounced items (mispronunciation sensitivity) was significantly greater when the post-naming analysis window was shorter.</w:t>
      </w:r>
    </w:p>
    <w:p w14:paraId="1869DFE9" w14:textId="3CBB1DD9" w:rsidR="001959BC" w:rsidRDefault="00BC270A">
      <w:pPr>
        <w:pStyle w:val="BodyText"/>
      </w:pPr>
      <w:r>
        <w:lastRenderedPageBreak/>
        <w:t xml:space="preserve">Considering that we found a significant relationship between the length of the post-naming analysis window and infant age, such that younger ages had a longer window of analysis, we next examined whether the size of the post-naming analysis window modulated the estimated size of mispronunciation sensitivity as infant age changed. We therefore included age as additional moderator of the previous analysis. The moderator test was significant (QM(7) = 247.322, </w:t>
      </w:r>
      <w:r>
        <w:rPr>
          <w:i/>
        </w:rPr>
        <w:t>p</w:t>
      </w:r>
      <w:r>
        <w:t xml:space="preserve"> &lt; .001). The estimate for the three-way-interaction between condition, size of the post-naming analysis window, and age was small, but significant (</w:t>
      </w:r>
      <m:oMath>
        <m:r>
          <w:rPr>
            <w:rFonts w:ascii="Cambria Math" w:hAnsi="Cambria Math"/>
          </w:rPr>
          <m:t>β</m:t>
        </m:r>
      </m:oMath>
      <w:r>
        <w:t xml:space="preserve"> = </w:t>
      </w:r>
      <w:del w:id="165" w:author="Christina Bergmann" w:date="2019-01-08T12:53:00Z">
        <w:r w:rsidDel="00873E67">
          <w:delText xml:space="preserve">= </w:delText>
        </w:r>
      </w:del>
      <w:r>
        <w:t xml:space="preserve">-0.04, SE = 0.014, 95% CI[-0.068, -0.012], </w:t>
      </w:r>
      <w:r>
        <w:rPr>
          <w:i/>
        </w:rPr>
        <w:t>p</w:t>
      </w:r>
      <w:r>
        <w:t xml:space="preserve"> = 0.006). As can be seen in Figure 3b, a smaller post-naming analysis window leads to a greater increase in measured mispronunciation sensitivity with development. For example, when experimental conditions were analyzed with a post-naming analysis window of 2000 ms or less, mispronunciation sensitivity </w:t>
      </w:r>
      <w:del w:id="166" w:author="Christina Bergmann" w:date="2019-01-08T12:53:00Z">
        <w:r w:rsidDel="00873E67">
          <w:delText>was found</w:delText>
        </w:r>
      </w:del>
      <w:ins w:id="167" w:author="Christina Bergmann" w:date="2019-01-08T12:53:00Z">
        <w:r w:rsidR="00873E67">
          <w:t>seems</w:t>
        </w:r>
      </w:ins>
      <w:r>
        <w:t xml:space="preserve"> to increase with infant age. If the post-naming analysis window is greater than 2000 ms, however, there is no or a negative relation of mispronunciation sensitivity and age. In other words, all three possible developmental hypotheses might be supported depending on analysis choices made regarding the size of the post-naming analysis window. This is especially important, considering that our key question is how mispronunciation sensitivity changes with development. These results suggest that conclusions about the relationship between infant age and mispronunciation sensitivity may be mediated by the size of the post-naming analysis window.</w:t>
      </w:r>
    </w:p>
    <w:p w14:paraId="30BFAA6A" w14:textId="77777777" w:rsidR="001959BC" w:rsidRDefault="00BC270A">
      <w:pPr>
        <w:pStyle w:val="Heading2"/>
      </w:pPr>
      <w:bookmarkStart w:id="168" w:name="insert-figure-5-about-here"/>
      <w:bookmarkEnd w:id="168"/>
      <w:r>
        <w:t>(Insert Figure 5 about here)</w:t>
      </w:r>
    </w:p>
    <w:p w14:paraId="43F963E6" w14:textId="77777777" w:rsidR="001959BC" w:rsidRDefault="00BC270A">
      <w:pPr>
        <w:pStyle w:val="SourceCode"/>
      </w:pPr>
      <w:r>
        <w:rPr>
          <w:rStyle w:val="VerbatimChar"/>
        </w:rPr>
        <w:t xml:space="preserve">## pdf </w:t>
      </w:r>
      <w:r>
        <w:br/>
      </w:r>
      <w:r>
        <w:rPr>
          <w:rStyle w:val="VerbatimChar"/>
        </w:rPr>
        <w:t>##   2</w:t>
      </w:r>
    </w:p>
    <w:p w14:paraId="517A3BA8" w14:textId="77777777" w:rsidR="001959BC" w:rsidRDefault="00BC270A">
      <w:r>
        <w:rPr>
          <w:noProof/>
        </w:rPr>
        <w:lastRenderedPageBreak/>
        <w:drawing>
          <wp:inline distT="0" distB="0" distL="0" distR="0" wp14:anchorId="71B0A892" wp14:editId="213FCB59">
            <wp:extent cx="5969000" cy="6565900"/>
            <wp:effectExtent l="0" t="0" r="0" b="0"/>
            <wp:docPr id="5" name="Picture" descr="(#fig:Plot_post_name_cond_age)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Paper_Analyses_files/figure-docx/Plot_post_name_cond_age-1.png"/>
                    <pic:cNvPicPr>
                      <a:picLocks noChangeAspect="1" noChangeArrowheads="1"/>
                    </pic:cNvPicPr>
                  </pic:nvPicPr>
                  <pic:blipFill>
                    <a:blip r:embed="rId16"/>
                    <a:stretch>
                      <a:fillRect/>
                    </a:stretch>
                  </pic:blipFill>
                  <pic:spPr bwMode="auto">
                    <a:xfrm>
                      <a:off x="0" y="0"/>
                      <a:ext cx="5969000" cy="6565900"/>
                    </a:xfrm>
                    <a:prstGeom prst="rect">
                      <a:avLst/>
                    </a:prstGeom>
                    <a:noFill/>
                    <a:ln w="9525">
                      <a:noFill/>
                      <a:headEnd/>
                      <a:tailEnd/>
                    </a:ln>
                  </pic:spPr>
                </pic:pic>
              </a:graphicData>
            </a:graphic>
          </wp:inline>
        </w:drawing>
      </w:r>
    </w:p>
    <w:p w14:paraId="594F7259" w14:textId="77777777" w:rsidR="001959BC" w:rsidRDefault="00BC270A">
      <w:pPr>
        <w:pStyle w:val="ImageCaption"/>
      </w:pPr>
      <w:r>
        <w:t xml:space="preserve">(#fig:Plot_post_name_cond_age)Effect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w:t>
      </w:r>
      <w:r>
        <w:lastRenderedPageBreak/>
        <w:t>mispronunciation sensitivity aggregated over age, while panel b plots mispronunciation sensitivity as a function of age. The lines plot the linear regression and the gray shaded area indicates the standard error.</w:t>
      </w:r>
    </w:p>
    <w:p w14:paraId="57E2A3C3" w14:textId="77777777" w:rsidR="001959BC" w:rsidRDefault="00BC270A">
      <w:pPr>
        <w:pStyle w:val="Heading4"/>
        <w:framePr w:wrap="around"/>
      </w:pPr>
      <w:bookmarkStart w:id="169" w:name="offset-time-after-target-naming"/>
      <w:bookmarkEnd w:id="169"/>
      <w:r>
        <w:t>Offset time after target naming</w:t>
      </w:r>
    </w:p>
    <w:p w14:paraId="2CB14B1B" w14:textId="50295FF2" w:rsidR="001959BC" w:rsidRDefault="00BC270A">
      <w:pPr>
        <w:pStyle w:val="FirstParagraph"/>
      </w:pPr>
      <w:r>
        <w:t xml:space="preserve">We next assessed whether the time between target naming and the start of the analysis, namely offset time, had an impact on the size of the reported mispronunciation sensitivity. When we included both condition and offset time as moderators, the moderator test was significant (QM(3) = 236.958, </w:t>
      </w:r>
      <w:r>
        <w:rPr>
          <w:i/>
        </w:rPr>
        <w:t>p</w:t>
      </w:r>
      <w:r>
        <w:t xml:space="preserve"> &lt; .001), but the estimate for the interaction between offset time and condition was </w:t>
      </w:r>
      <w:del w:id="170" w:author="Christina Bergmann" w:date="2019-01-08T12:54:00Z">
        <w:r w:rsidDel="00873E67">
          <w:delText xml:space="preserve">almost </w:delText>
        </w:r>
      </w:del>
      <w:r>
        <w:t>zero (</w:t>
      </w:r>
      <m:oMath>
        <m:r>
          <w:rPr>
            <w:rFonts w:ascii="Cambria Math" w:hAnsi="Cambria Math"/>
          </w:rPr>
          <m:t>β</m:t>
        </m:r>
      </m:oMath>
      <w:r>
        <w:t xml:space="preserve"> = 0, SE = 0, 95% CI[-0.001, 0], </w:t>
      </w:r>
      <w:r>
        <w:rPr>
          <w:i/>
        </w:rPr>
        <w:t>p</w:t>
      </w:r>
      <w:r>
        <w:t xml:space="preserve"> = 0.505). Although we found no relationship between offset time and infant age, we also examined whether the size of offset time modulated the measure of mispronunciation sensitivity over infant age. When both offset time and condition were included as moderators, the moderator test was significant (QM(7) = 200.867, </w:t>
      </w:r>
      <w:r>
        <w:rPr>
          <w:i/>
        </w:rPr>
        <w:t>p</w:t>
      </w:r>
      <w:r>
        <w:t xml:space="preserve"> &lt; .001), but the three-way-interaction between condition, offset time, and age was </w:t>
      </w:r>
      <w:del w:id="171" w:author="Christina Bergmann" w:date="2019-01-08T12:55:00Z">
        <w:r w:rsidDel="00873E67">
          <w:delText>very smal</w:delText>
        </w:r>
      </w:del>
      <w:ins w:id="172" w:author="Christina Bergmann" w:date="2019-01-08T12:55:00Z">
        <w:r w:rsidR="00873E67">
          <w:t>again zero</w:t>
        </w:r>
      </w:ins>
      <w:del w:id="173" w:author="Christina Bergmann" w:date="2019-01-08T12:55:00Z">
        <w:r w:rsidDel="00873E67">
          <w:delText>l and not significant</w:delText>
        </w:r>
      </w:del>
      <w:r>
        <w:t xml:space="preserve"> (</w:t>
      </w:r>
      <m:oMath>
        <m:r>
          <w:rPr>
            <w:rFonts w:ascii="Cambria Math" w:hAnsi="Cambria Math"/>
          </w:rPr>
          <m:t>β</m:t>
        </m:r>
      </m:oMath>
      <w:r>
        <w:t xml:space="preserve"> = </w:t>
      </w:r>
      <w:del w:id="174" w:author="Christina Bergmann" w:date="2019-01-08T12:55:00Z">
        <w:r w:rsidDel="00873E67">
          <w:delText xml:space="preserve">= </w:delText>
        </w:r>
      </w:del>
      <w:r>
        <w:t xml:space="preserve">0, SE = 0, 95% CI[0, 0], </w:t>
      </w:r>
      <w:r>
        <w:rPr>
          <w:i/>
        </w:rPr>
        <w:t>p</w:t>
      </w:r>
      <w:r>
        <w:t xml:space="preserve"> = 0.605. Taken together, these results suggest that offset time does not modulate measured mispronunciation sensitivity. There is no relationship between offset time and age, and we find no influence of offset time on the estimated size of mispronunciation sensitivity over age.</w:t>
      </w:r>
      <w:ins w:id="175" w:author="Christina Bergmann" w:date="2019-01-08T12:55:00Z">
        <w:r w:rsidR="00873E67">
          <w:t xml:space="preserve"> We again point out that there is a substantial field consensus, which might mask any relationship. </w:t>
        </w:r>
      </w:ins>
    </w:p>
    <w:p w14:paraId="289B076D" w14:textId="77777777" w:rsidR="001959BC" w:rsidRDefault="00BC270A">
      <w:pPr>
        <w:pStyle w:val="Heading3"/>
        <w:framePr w:wrap="around"/>
      </w:pPr>
      <w:bookmarkStart w:id="176" w:name="dependent-variable-related-analyses"/>
      <w:bookmarkEnd w:id="176"/>
      <w:r>
        <w:t>Dependent variable-related analyses</w:t>
      </w:r>
    </w:p>
    <w:p w14:paraId="5E78B869" w14:textId="24E5346D" w:rsidR="001959BC" w:rsidRDefault="00BC270A">
      <w:pPr>
        <w:pStyle w:val="FirstParagraph"/>
      </w:pPr>
      <w:r>
        <w:t xml:space="preserve">Mispronunciation studies evaluate infants’ proportion of target looks (PTL) in response to correct and mispronounced words. Experiments typically include a phase where no naming event has </w:t>
      </w:r>
      <w:del w:id="177" w:author="Christina Bergmann" w:date="2019-01-08T12:56:00Z">
        <w:r w:rsidDel="003D2A08">
          <w:delText>occured</w:delText>
        </w:r>
      </w:del>
      <w:ins w:id="178" w:author="Christina Bergmann" w:date="2019-01-08T12:56:00Z">
        <w:r w:rsidR="003D2A08">
          <w:t>occurred</w:t>
        </w:r>
      </w:ins>
      <w:r>
        <w:t xml:space="preserve">, whether correctly pronounced or mispronounced, which we refer to as the pre-naming phase The purpose of the pre-naming phase is to ensure that infants do not have systematic preferences for the target or distractor (greater interest in a cat compared to a cup) which may drive PTL scores in the post-naming phase. As </w:t>
      </w:r>
      <w:r>
        <w:lastRenderedPageBreak/>
        <w:t>described in the Data Analysis sub-section of the Methods, however, there was considerable variation across papers in whether this pre-naming phase was used as a baseline measurement, or whether a different baseline measurement was used. This resulted in different measured outcomes or dependent variables. Over half of the experimental conditions (</w:t>
      </w:r>
      <w:r>
        <w:rPr>
          <w:i/>
        </w:rPr>
        <w:t>n</w:t>
      </w:r>
      <w:r>
        <w:t xml:space="preserve"> = 129) subtracted the PTL score for a pre-naming phase from the PTL score for a post-naming phase. This results in one value, which is then compared with a chance value of 0. When positive, this indicates that infants increased their looks to the target after hearing the naming label (correct or mispronounced) relative to the pre-naming baseline PTL. We will refer to this dependent variable as the Difference Score. Another dependent variable, which was used in 69 experimental conditions, directly compared the post- and pre-naming PTL scores with one another. This requires two values, one for the pre-naming phase and one for the post-naming phase. A greater post compared to pre-naming phase PTL indicates that infants increased their target looks after hearing the naming label. We will refer to this dependent variable as Pre vs. Post. Finally, the remaining 53 experimental conditions compared the post-naming PTL score with a chance value of 50%. Here, the infants’ pre-naming phase baseline preferences are not considered and instead target fixations are evaluated based on the likelihood to fixate one of two pictures. We will refer to this dependent variable as Post.</w:t>
      </w:r>
    </w:p>
    <w:p w14:paraId="58478FDA" w14:textId="20E09B34" w:rsidR="001959BC" w:rsidRDefault="00BC270A">
      <w:pPr>
        <w:pStyle w:val="BodyText"/>
      </w:pPr>
      <w:r>
        <w:t>The Difference Score and Pre vs. Post can be considered similar to one another, in that they are calculated on the same type of data and consider pre-naming preferences</w:t>
      </w:r>
      <w:del w:id="179" w:author="Christina Bergmann" w:date="2019-01-08T12:59:00Z">
        <w:r w:rsidDel="0063669F">
          <w:delText>. [Christina: adding sth here]</w:delText>
        </w:r>
      </w:del>
      <w:r>
        <w:t>. It should be noted, however, that the Difference Score can better counter</w:t>
      </w:r>
      <w:del w:id="180" w:author="Christina Bergmann" w:date="2019-01-08T12:59:00Z">
        <w:r w:rsidDel="0063669F">
          <w:delText xml:space="preserve"> </w:delText>
        </w:r>
      </w:del>
      <w:r>
        <w:t xml:space="preserve">act participant- and item-level differences, whereas Pre vs. Post is a group-level measure. The Post dependent variable, in contrast, does not consider pre-naming baseline preferences. To our knowledge, there is no theory or evidence that explicitly drives choice of dependent variable in analysis of </w:t>
      </w:r>
      <w:r>
        <w:lastRenderedPageBreak/>
        <w:t>mispronunciation sensitivity, which may explain the wide variation in dependent variable reported in the papers included in this meta-analysis. We next explored whether the type of dependent variable calculated influenced the estimated size of sensitivity to mispronunciations. Considering that the dependent variable Post differs in its consideration of pre-naming baseline preferences, substituting these for a chance value, we directly compared mispronunciation sensitivity between Post as a reference condition and both Difference Score and Pre vs. Post dependent variables.</w:t>
      </w:r>
    </w:p>
    <w:p w14:paraId="4C6673C3" w14:textId="77777777" w:rsidR="001959BC" w:rsidRDefault="00BC270A">
      <w:pPr>
        <w:pStyle w:val="BodyText"/>
      </w:pPr>
      <w:r>
        <w:t xml:space="preserve">We first assessed whether the choice of dependent variable had an impact on the size of estimated mispronunciation sensitivity. When we included both condition and dependent variable as moderators, the moderator test was significant (QM(5) = 259.817, </w:t>
      </w:r>
      <w:r>
        <w:rPr>
          <w:i/>
        </w:rPr>
        <w:t>p</w:t>
      </w:r>
      <w:r>
        <w:t xml:space="preserve"> &lt; .001). The estimate for the interaction between Pre vs. Post and condition was significantly smaller than that of the Post dependent variable (</w:t>
      </w:r>
      <m:oMath>
        <m:r>
          <w:rPr>
            <w:rFonts w:ascii="Cambria Math" w:hAnsi="Cambria Math"/>
          </w:rPr>
          <m:t>β</m:t>
        </m:r>
      </m:oMath>
      <w:r>
        <w:t xml:space="preserve"> = -0.392, SE = 0.101, 95% CI[-0.59, -0.194], </w:t>
      </w:r>
      <w:r>
        <w:rPr>
          <w:i/>
        </w:rPr>
        <w:t>p</w:t>
      </w:r>
      <w:r>
        <w:t xml:space="preserve"> &lt; .001), but the difference between the Difference Score and Post in the interaction with condition was small and not significant (</w:t>
      </w:r>
      <m:oMath>
        <m:r>
          <w:rPr>
            <w:rFonts w:ascii="Cambria Math" w:hAnsi="Cambria Math"/>
          </w:rPr>
          <m:t>β</m:t>
        </m:r>
      </m:oMath>
      <w:r>
        <w:t xml:space="preserve"> = -0.01, SE = 0.098, 95% CI[-0.203, 0.183], </w:t>
      </w:r>
      <w:r>
        <w:rPr>
          <w:i/>
        </w:rPr>
        <w:t>p</w:t>
      </w:r>
      <w:r>
        <w:t xml:space="preserve"> = 0.916). This relationship is plotted in Figure 4a. The results suggest that the reported dependent variable significantly impacted the size of the estimated mispronunciation sensitivity effect, such that studies reporting the Post. vs. Pre dependent variable showed a smaller mispronunciation sensitivity effect than those reporting Post, but that there was no difference between the Difference Score and Post dependent variables.</w:t>
      </w:r>
    </w:p>
    <w:p w14:paraId="1173EA51" w14:textId="77777777" w:rsidR="001959BC" w:rsidRDefault="00BC270A">
      <w:pPr>
        <w:pStyle w:val="BodyText"/>
      </w:pPr>
      <w:r>
        <w:t xml:space="preserve">We next examined whether the type of dependent variable calculated modulated the estimated change in mispronunciation sensitivity over infant age. When age was included as an additional moderator, the moderator test was significant (QM(11) = 273.585, </w:t>
      </w:r>
      <w:r>
        <w:rPr>
          <w:i/>
        </w:rPr>
        <w:t>p</w:t>
      </w:r>
      <w:r>
        <w:t xml:space="preserve"> &lt; .001). The estimate for the interaction between Pre vs. Post, condition, and age was significantly smaller </w:t>
      </w:r>
      <w:r>
        <w:lastRenderedPageBreak/>
        <w:t>than that of the Post dependent variable (</w:t>
      </w:r>
      <m:oMath>
        <m:r>
          <w:rPr>
            <w:rFonts w:ascii="Cambria Math" w:hAnsi="Cambria Math"/>
          </w:rPr>
          <m:t>β</m:t>
        </m:r>
      </m:oMath>
      <w:r>
        <w:t xml:space="preserve"> = -0.089, SE = 0.03, 95% CI[-0.148, -0.03], </w:t>
      </w:r>
      <w:r>
        <w:rPr>
          <w:i/>
        </w:rPr>
        <w:t>p</w:t>
      </w:r>
      <w:r>
        <w:t xml:space="preserve"> = 0.003), but the difference between the Difference Score and Post in the interaction with condition and age was small and not significant (</w:t>
      </w:r>
      <m:oMath>
        <m:r>
          <w:rPr>
            <w:rFonts w:ascii="Cambria Math" w:hAnsi="Cambria Math"/>
          </w:rPr>
          <m:t>β</m:t>
        </m:r>
      </m:oMath>
      <w:r>
        <w:t xml:space="preserve"> = -0.036, SE = 0.027, 95% CI[-0.088, 0.016], </w:t>
      </w:r>
      <w:r>
        <w:rPr>
          <w:i/>
        </w:rPr>
        <w:t>p</w:t>
      </w:r>
      <w:r>
        <w:t xml:space="preserve"> = 0.174). This relationship is plotted in Figure 4b. When the dependent variable reported was Pre vs. Post, mispronunciation sensitivity was found to decrease with infant age, while in comparison, when the dependent variable was Post, mispronunciation sensitivity was found to increase with infant age. There was no difference in the estimated mispronunciation sensitivity change with infant age between the Post and Difference Score dependent variables.</w:t>
      </w:r>
    </w:p>
    <w:p w14:paraId="26F0DD2D" w14:textId="77777777" w:rsidR="001959BC" w:rsidRDefault="00BC270A">
      <w:pPr>
        <w:pStyle w:val="BodyText"/>
      </w:pPr>
      <w:r>
        <w:t>Similar to the length of the post-naming analysis window, all three possible developmental hypotheses might be supported depending on the dependent variable reported. In other words, choice of dependent variable may influence the conclusion drawn regarding how mispronunciation sensitivity may change with infant age.</w:t>
      </w:r>
    </w:p>
    <w:p w14:paraId="0161C039" w14:textId="77777777" w:rsidR="001959BC" w:rsidRDefault="00BC270A">
      <w:pPr>
        <w:pStyle w:val="Heading2"/>
      </w:pPr>
      <w:bookmarkStart w:id="181" w:name="insert-figure-6-about-here"/>
      <w:bookmarkEnd w:id="181"/>
      <w:r>
        <w:t>(Insert Figure 6 about here)</w:t>
      </w:r>
    </w:p>
    <w:p w14:paraId="1E17F904" w14:textId="77777777" w:rsidR="001959BC" w:rsidRDefault="00BC270A">
      <w:pPr>
        <w:pStyle w:val="SourceCode"/>
      </w:pPr>
      <w:r>
        <w:rPr>
          <w:rStyle w:val="VerbatimChar"/>
        </w:rPr>
        <w:t xml:space="preserve">## pdf </w:t>
      </w:r>
      <w:r>
        <w:br/>
      </w:r>
      <w:r>
        <w:rPr>
          <w:rStyle w:val="VerbatimChar"/>
        </w:rPr>
        <w:t>##   2</w:t>
      </w:r>
    </w:p>
    <w:p w14:paraId="18B8CBAC" w14:textId="77777777" w:rsidR="001959BC" w:rsidRDefault="00BC270A">
      <w:r>
        <w:rPr>
          <w:noProof/>
        </w:rPr>
        <w:lastRenderedPageBreak/>
        <w:drawing>
          <wp:inline distT="0" distB="0" distL="0" distR="0" wp14:anchorId="2768D4CC" wp14:editId="7BB86A2D">
            <wp:extent cx="5969000" cy="6565900"/>
            <wp:effectExtent l="0" t="0" r="0" b="0"/>
            <wp:docPr id="6" name="Picture" descr="(#fig:Plot_Within_cond_age_diff_score)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Paper_Analyses_files/figure-docx/Plot_Within_cond_age_diff_score-1.png"/>
                    <pic:cNvPicPr>
                      <a:picLocks noChangeAspect="1" noChangeArrowheads="1"/>
                    </pic:cNvPicPr>
                  </pic:nvPicPr>
                  <pic:blipFill>
                    <a:blip r:embed="rId17"/>
                    <a:stretch>
                      <a:fillRect/>
                    </a:stretch>
                  </pic:blipFill>
                  <pic:spPr bwMode="auto">
                    <a:xfrm>
                      <a:off x="0" y="0"/>
                      <a:ext cx="5969000" cy="6565900"/>
                    </a:xfrm>
                    <a:prstGeom prst="rect">
                      <a:avLst/>
                    </a:prstGeom>
                    <a:noFill/>
                    <a:ln w="9525">
                      <a:noFill/>
                      <a:headEnd/>
                      <a:tailEnd/>
                    </a:ln>
                  </pic:spPr>
                </pic:pic>
              </a:graphicData>
            </a:graphic>
          </wp:inline>
        </w:drawing>
      </w:r>
    </w:p>
    <w:p w14:paraId="046A53D3" w14:textId="77777777" w:rsidR="001959BC" w:rsidRDefault="00BC270A">
      <w:pPr>
        <w:pStyle w:val="ImageCaption"/>
      </w:pPr>
      <w:r>
        <w:t xml:space="preserve">(#fig:Plot_Within_cond_age_diff_score)Effect sizes for the different types of dependent variables calculated: Post (orange), Post vs. Pre (blue), and Difference Score (green). Panel a plots mispronunciation sensitivity aggregated over age, while panel b plots mispronunciation </w:t>
      </w:r>
      <w:r>
        <w:lastRenderedPageBreak/>
        <w:t>sensitivity as a function of age. The lines plot the linear regression and the gray shaded area indicates the standard error.</w:t>
      </w:r>
    </w:p>
    <w:p w14:paraId="7E1E88AC" w14:textId="77777777" w:rsidR="001959BC" w:rsidRDefault="00BC270A">
      <w:pPr>
        <w:pStyle w:val="Heading1"/>
      </w:pPr>
      <w:bookmarkStart w:id="182" w:name="general-discussion"/>
      <w:bookmarkEnd w:id="182"/>
      <w:r>
        <w:t>General Discussion</w:t>
      </w:r>
    </w:p>
    <w:p w14:paraId="746E2DD2" w14:textId="05220C83" w:rsidR="001959BC" w:rsidRDefault="00F448A8">
      <w:pPr>
        <w:pStyle w:val="FirstParagraph"/>
      </w:pPr>
      <w:ins w:id="183" w:author="Christina Bergmann" w:date="2019-01-09T11:49:00Z">
        <w:r>
          <w:t xml:space="preserve">In this meta-analysis, we set out to quantify and assess the developmental trajectory of infants’ sensitivity to mispronunciations. </w:t>
        </w:r>
      </w:ins>
      <w:r w:rsidR="00BC270A">
        <w:t>Overall, the results of the meta-analysis showed that infants reliably fixate the target object when given both correctly pronounced and mispronounced labels. In other words, not only did infants recognize object labels when they were correctly pronounced, they also were likely to accept mispronunciations as acceptable labels for targets</w:t>
      </w:r>
      <w:ins w:id="184" w:author="Christina Bergmann" w:date="2019-01-09T11:50:00Z">
        <w:r>
          <w:t xml:space="preserve">, in the presence of a distractor </w:t>
        </w:r>
        <w:commentRangeStart w:id="185"/>
        <w:r>
          <w:t>image</w:t>
        </w:r>
        <w:commentRangeEnd w:id="185"/>
        <w:r>
          <w:rPr>
            <w:rStyle w:val="CommentReference"/>
            <w:rFonts w:asciiTheme="minorHAnsi" w:hAnsiTheme="minorHAnsi"/>
          </w:rPr>
          <w:commentReference w:id="185"/>
        </w:r>
      </w:ins>
      <w:r w:rsidR="00BC270A">
        <w:t xml:space="preserve">. </w:t>
      </w:r>
      <w:del w:id="186" w:author="Christina Bergmann" w:date="2019-01-09T11:50:00Z">
        <w:r w:rsidR="00BC270A" w:rsidDel="00F448A8">
          <w:delText xml:space="preserve">Mispronounced labels were considered a better match for target images than a distractor image, despite the differences in the phonological form of correctly pronounced and mispronounced words. </w:delText>
        </w:r>
      </w:del>
      <w:r w:rsidR="00BC270A">
        <w:t>Nonetheless, there was a considerable difference in target fixations in response to correctly pronounced and mispronounced labels, suggesting</w:t>
      </w:r>
      <w:ins w:id="187" w:author="Christina Bergmann" w:date="2019-01-09T11:50:00Z">
        <w:r>
          <w:t xml:space="preserve"> that infants</w:t>
        </w:r>
      </w:ins>
      <w:ins w:id="188" w:author="Christina Bergmann" w:date="2019-01-09T11:51:00Z">
        <w:r>
          <w:t xml:space="preserve"> show an</w:t>
        </w:r>
      </w:ins>
      <w:r w:rsidR="00BC270A">
        <w:t xml:space="preserve"> overall mispronunciation sensitivity </w:t>
      </w:r>
      <w:ins w:id="189" w:author="Christina Bergmann" w:date="2019-01-09T11:51:00Z">
        <w:r>
          <w:t>based on</w:t>
        </w:r>
      </w:ins>
      <w:del w:id="190" w:author="Christina Bergmann" w:date="2019-01-09T11:51:00Z">
        <w:r w:rsidR="00BC270A" w:rsidDel="00F448A8">
          <w:delText>in</w:delText>
        </w:r>
      </w:del>
      <w:r w:rsidR="00BC270A">
        <w:t xml:space="preserve"> the current experimental literature. In </w:t>
      </w:r>
      <w:del w:id="191" w:author="Christina Bergmann" w:date="2019-01-09T11:51:00Z">
        <w:r w:rsidR="00BC270A" w:rsidDel="00F448A8">
          <w:delText>short</w:delText>
        </w:r>
      </w:del>
      <w:ins w:id="192" w:author="Christina Bergmann" w:date="2019-01-09T11:51:00Z">
        <w:r>
          <w:t>other words</w:t>
        </w:r>
      </w:ins>
      <w:r w:rsidR="00BC270A">
        <w:t xml:space="preserve">, infants show </w:t>
      </w:r>
      <w:del w:id="193" w:author="Christina Bergmann" w:date="2019-01-09T11:52:00Z">
        <w:r w:rsidR="00BC270A" w:rsidDel="00F448A8">
          <w:delText xml:space="preserve">knowledge </w:delText>
        </w:r>
      </w:del>
      <w:ins w:id="194" w:author="Christina Bergmann" w:date="2019-01-09T11:52:00Z">
        <w:r>
          <w:t>sensitivity to</w:t>
        </w:r>
      </w:ins>
      <w:del w:id="195" w:author="Christina Bergmann" w:date="2019-01-09T11:52:00Z">
        <w:r w:rsidR="00BC270A" w:rsidDel="00F448A8">
          <w:delText>of</w:delText>
        </w:r>
      </w:del>
      <w:r w:rsidR="00BC270A">
        <w:t xml:space="preserve"> what constitutes unacceptable</w:t>
      </w:r>
      <w:ins w:id="196" w:author="Christina Bergmann" w:date="2019-01-09T11:51:00Z">
        <w:r>
          <w:t>, possibly meaning-altering</w:t>
        </w:r>
      </w:ins>
      <w:r w:rsidR="00BC270A">
        <w:t xml:space="preserve"> variation in word forms, </w:t>
      </w:r>
      <w:ins w:id="197" w:author="Christina Bergmann" w:date="2019-01-09T11:51:00Z">
        <w:r>
          <w:t xml:space="preserve">thereby </w:t>
        </w:r>
      </w:ins>
      <w:r w:rsidR="00BC270A">
        <w:t>displaying knowledge of the role of phonemic changes throughout the ages assessed here</w:t>
      </w:r>
      <w:ins w:id="198" w:author="Christina Bergmann" w:date="2019-01-09T11:51:00Z">
        <w:r>
          <w:t xml:space="preserve"> (</w:t>
        </w:r>
        <w:commentRangeStart w:id="199"/>
        <w:r>
          <w:t>xx to xx months</w:t>
        </w:r>
      </w:ins>
      <w:commentRangeEnd w:id="199"/>
      <w:ins w:id="200" w:author="Christina Bergmann" w:date="2019-01-09T11:52:00Z">
        <w:r>
          <w:rPr>
            <w:rStyle w:val="CommentReference"/>
            <w:rFonts w:asciiTheme="minorHAnsi" w:hAnsiTheme="minorHAnsi"/>
          </w:rPr>
          <w:commentReference w:id="199"/>
        </w:r>
      </w:ins>
      <w:ins w:id="201" w:author="Christina Bergmann" w:date="2019-01-09T11:51:00Z">
        <w:r>
          <w:t>)</w:t>
        </w:r>
      </w:ins>
      <w:r w:rsidR="00BC270A">
        <w:t>. At the same time, infants, like adults, can recover from mispronunciations</w:t>
      </w:r>
      <w:ins w:id="202" w:author="Christina Bergmann" w:date="2019-01-09T11:52:00Z">
        <w:r w:rsidR="009771F0">
          <w:t>, a key skill in language processing</w:t>
        </w:r>
      </w:ins>
      <w:r w:rsidR="00BC270A">
        <w:t>.</w:t>
      </w:r>
    </w:p>
    <w:p w14:paraId="41E0D922" w14:textId="77777777" w:rsidR="001959BC" w:rsidRDefault="00BC270A">
      <w:pPr>
        <w:pStyle w:val="BodyText"/>
      </w:pPr>
      <w:r>
        <w:t xml:space="preserve">We next evaluated the developmental trajectory of infants’ mispronunciation sensitivity. Based on previous theoretical accounts and existing experimental evidence, we envisioned three possible developmental patterns: increasing, decreasing, and unchanging sensitivity. We observed no influence of age when it was considered as a moderator of mispronunciation sensitivity. Of the two mainstream theories identified in our literature review, neither the Perceptual Attunement account (Best 1994, 1995) nor PRIMIR (Curtin &amp; Werker, 2007; Werker &amp; Curtin, 2005) account for a lack of developmental change. The results of our meta-analysis are </w:t>
      </w:r>
      <w:r>
        <w:lastRenderedPageBreak/>
        <w:t>supported by a handful of studies directly comparing infants over a range of ages (Swingley &amp; Aslin, 2000; Bailey &amp; Plunkett, 2002; Zesiger et al., 2012), which also found no developmental change in mispronunciation sensitivity.</w:t>
      </w:r>
    </w:p>
    <w:p w14:paraId="69F6D354" w14:textId="499BA1FE" w:rsidR="001959BC" w:rsidRDefault="00BC270A">
      <w:pPr>
        <w:pStyle w:val="BodyText"/>
      </w:pPr>
      <w:r>
        <w:t>Both the Perceptual Attunement (Best 1994, 1995) and PRIMIR (Curtin &amp; Werker, 2007; Werker &amp; Curtin, 2005) accounts link a change of mispronunciation sensitivity specifically with vocabulary growth, in comparison to development in general. Vocabulary growth</w:t>
      </w:r>
      <w:ins w:id="203" w:author="Christina Bergmann" w:date="2019-01-09T11:53:00Z">
        <w:r w:rsidR="009771F0">
          <w:t xml:space="preserve"> is predicted to</w:t>
        </w:r>
      </w:ins>
      <w:r>
        <w:t xml:space="preserve"> lead</w:t>
      </w:r>
      <w:ins w:id="204" w:author="Christina Bergmann" w:date="2019-01-09T11:53:00Z">
        <w:r w:rsidR="009771F0">
          <w:t xml:space="preserve"> either</w:t>
        </w:r>
      </w:ins>
      <w:del w:id="205" w:author="Christina Bergmann" w:date="2019-01-09T11:53:00Z">
        <w:r w:rsidDel="009771F0">
          <w:delText>s</w:delText>
        </w:r>
      </w:del>
      <w:r>
        <w:t xml:space="preserve"> to an increase (PRIMIR; Curtin &amp; Werker, 2007; Werker &amp; Curtin, 2005) or </w:t>
      </w:r>
      <w:ins w:id="206" w:author="Christina Bergmann" w:date="2019-01-09T11:53:00Z">
        <w:r w:rsidR="009771F0">
          <w:t xml:space="preserve">a </w:t>
        </w:r>
      </w:ins>
      <w:r>
        <w:t xml:space="preserve">decrease (Perceptual Attunement; Best 1994, 1995) in mispronunciation sensitivity and vocabulary </w:t>
      </w:r>
      <w:ins w:id="207" w:author="Christina Bergmann" w:date="2019-01-09T11:54:00Z">
        <w:r w:rsidR="009771F0">
          <w:t xml:space="preserve">has been shown </w:t>
        </w:r>
      </w:ins>
      <w:del w:id="208" w:author="Christina Bergmann" w:date="2019-01-09T11:54:00Z">
        <w:r w:rsidDel="009771F0">
          <w:delText xml:space="preserve">is expected </w:delText>
        </w:r>
      </w:del>
      <w:r>
        <w:t xml:space="preserve">to grow considerably in the age range considered in the current meta-analysis (see wordbank.stanford.edu; Frank et al., 2017). </w:t>
      </w:r>
      <w:ins w:id="209" w:author="Christina Bergmann" w:date="2019-01-09T11:54:00Z">
        <w:r w:rsidR="009771F0">
          <w:t xml:space="preserve">However, there are also subtantial individual differences in the trajectory of vocabulary growth. </w:t>
        </w:r>
      </w:ins>
      <w:r>
        <w:t xml:space="preserve">The lack of developmental effects found in our meta-analysis may therefore be due to using age, instead of vocabulary </w:t>
      </w:r>
      <w:del w:id="210" w:author="Christina Bergmann" w:date="2019-01-09T11:54:00Z">
        <w:r w:rsidDel="009771F0">
          <w:delText>growth</w:delText>
        </w:r>
      </w:del>
      <w:ins w:id="211" w:author="Christina Bergmann" w:date="2019-01-09T11:54:00Z">
        <w:r w:rsidR="009771F0">
          <w:t>size</w:t>
        </w:r>
      </w:ins>
      <w:r>
        <w:t xml:space="preserve">, as a facilitator for change in mispronunciation sensitivity. Yet, an analysis of </w:t>
      </w:r>
      <w:ins w:id="212" w:author="Christina Bergmann" w:date="2019-01-09T11:54:00Z">
        <w:r w:rsidR="009771F0">
          <w:t xml:space="preserve">the subset of studies reporting </w:t>
        </w:r>
      </w:ins>
      <w:r>
        <w:t xml:space="preserve">correlations between vocabulary size and object recognition effect sizes does not support this argument. Although an increasing vocabulary size lead to increased object recognition for correctly pronounced words, this was not the case for </w:t>
      </w:r>
      <w:commentRangeStart w:id="213"/>
      <w:r>
        <w:t>mispronunciations</w:t>
      </w:r>
      <w:commentRangeEnd w:id="213"/>
      <w:r w:rsidR="009771F0">
        <w:rPr>
          <w:rStyle w:val="CommentReference"/>
          <w:rFonts w:asciiTheme="minorHAnsi" w:hAnsiTheme="minorHAnsi"/>
        </w:rPr>
        <w:commentReference w:id="213"/>
      </w:r>
      <w:r>
        <w:t xml:space="preserve">. Some previous experimental evidence also supports a lack of a relationship between vocabulary size and mispronunciation sensitivity (e.g. Mani &amp; Plunkett, 2007; Swingley &amp; Aslin, 2000; Tao et al., 2012; but see Mani &amp; Plunkett, 2010). This would suggest that object recognition for mispronunciations is not modulated by vocabulary size, contrary to the predictions of the Perceptual Attunement (Best 1994, 1995) and PRIMIR (Curtin &amp; Werker, 2007; Werker &amp; Curtin, 2005) accounts and further supporting the overall lack of an influence of age on </w:t>
      </w:r>
      <w:commentRangeStart w:id="214"/>
      <w:r>
        <w:t xml:space="preserve">mispronunciation </w:t>
      </w:r>
      <w:commentRangeEnd w:id="214"/>
      <w:r w:rsidR="0034055D">
        <w:rPr>
          <w:rStyle w:val="CommentReference"/>
          <w:rFonts w:asciiTheme="minorHAnsi" w:hAnsiTheme="minorHAnsi"/>
        </w:rPr>
        <w:commentReference w:id="214"/>
      </w:r>
      <w:r>
        <w:t>sensitivity</w:t>
      </w:r>
      <w:ins w:id="215" w:author="Christina Bergmann" w:date="2019-01-09T11:58:00Z">
        <w:r w:rsidR="00867A38">
          <w:t>.</w:t>
        </w:r>
      </w:ins>
      <w:del w:id="216" w:author="Christina Bergmann" w:date="2019-01-09T11:58:00Z">
        <w:r w:rsidDel="00867A38">
          <w:delText>.</w:delText>
        </w:r>
      </w:del>
    </w:p>
    <w:p w14:paraId="3D161F86" w14:textId="05B168DA" w:rsidR="001959BC" w:rsidRDefault="00BC270A">
      <w:pPr>
        <w:pStyle w:val="BodyText"/>
      </w:pPr>
      <w:r>
        <w:lastRenderedPageBreak/>
        <w:t>Evidence that infants accept a mispronunciation (object identification) while simultaneously holding correctly pronounced and mispronounced labels as separate (mispronunciation sensitivity) may indicate an abstract understanding of words’ phonological structure. It appears that young infants may understand that the phonological form of mispronunciations and correct pronunciations do not match (phonological distinctiveness), but that the mispronunciation is a better label for the target compared to the distractor image (phonological constancy). The lack of age or vocabulary effects in our meta-analysis suggest that this understanding is present from an age when the earliest words are learned and is maintained throughout early lexical development. This implies mastery of the principles of phonological constancy and phonological distinctiveness at an age earlier than previously thought, which we recommend should be</w:t>
      </w:r>
      <w:ins w:id="217" w:author="Christina Bergmann" w:date="2019-01-09T11:57:00Z">
        <w:r w:rsidR="00867A38">
          <w:t xml:space="preserve"> further explored experimentally and</w:t>
        </w:r>
      </w:ins>
      <w:r>
        <w:t xml:space="preserve"> taken into </w:t>
      </w:r>
      <w:del w:id="218" w:author="Christina Bergmann" w:date="2019-01-09T11:57:00Z">
        <w:r w:rsidDel="00867A38">
          <w:delText xml:space="preserve">account </w:delText>
        </w:r>
      </w:del>
      <w:ins w:id="219" w:author="Christina Bergmann" w:date="2019-01-09T11:57:00Z">
        <w:r w:rsidR="00867A38">
          <w:t>consideration</w:t>
        </w:r>
        <w:r w:rsidR="00867A38">
          <w:t xml:space="preserve"> </w:t>
        </w:r>
      </w:ins>
      <w:r>
        <w:t>by future theoretical accounts.</w:t>
      </w:r>
    </w:p>
    <w:p w14:paraId="14C421A3" w14:textId="58A56577" w:rsidR="001959BC" w:rsidRDefault="00BC270A">
      <w:pPr>
        <w:pStyle w:val="BodyText"/>
      </w:pPr>
      <w:r>
        <w:t>Although the lack of a relationship between mispronunciation sensitivity and vocabulary size may reflect a true effect, we note that this may also be the result of an underpowered analysis. Despite the theoretical implications, fewer than half of the papers included in this meta-analysis measured vocabulary (</w:t>
      </w:r>
      <w:r>
        <w:rPr>
          <w:i/>
        </w:rPr>
        <w:t>n</w:t>
      </w:r>
      <w:r>
        <w:t xml:space="preserve"> = 13; out of 32 papers total</w:t>
      </w:r>
      <w:ins w:id="220" w:author="Christina Bergmann" w:date="2019-01-09T11:58:00Z">
        <w:r w:rsidR="00867A38">
          <w:t>, see also figure xx</w:t>
        </w:r>
      </w:ins>
      <w:r>
        <w:t>). We suggest that this may be the result of publication bias</w:t>
      </w:r>
      <w:ins w:id="221" w:author="Christina Bergmann" w:date="2019-01-09T11:58:00Z">
        <w:r w:rsidR="000D70A5">
          <w:t xml:space="preserve"> favoring significant effects or an overall hesitation to invest in data collection that is not expected to yield significant outcomes</w:t>
        </w:r>
      </w:ins>
      <w:r>
        <w:t>. There are more mispronunciation sensitivity studies published every year, but this has not translated to an increasing number of mispronunciation sensitivity studies also measuring vocabulary scores.</w:t>
      </w:r>
    </w:p>
    <w:p w14:paraId="434B2868" w14:textId="77777777" w:rsidR="001959BC" w:rsidRDefault="00BC270A">
      <w:pPr>
        <w:pStyle w:val="Heading2"/>
      </w:pPr>
      <w:bookmarkStart w:id="222" w:name="data-analysis-choices"/>
      <w:bookmarkEnd w:id="222"/>
      <w:r>
        <w:t>Data Analysis Choices</w:t>
      </w:r>
    </w:p>
    <w:p w14:paraId="3559EE7B" w14:textId="635D9DDF" w:rsidR="001959BC" w:rsidRDefault="00BC270A">
      <w:pPr>
        <w:pStyle w:val="FirstParagraph"/>
      </w:pPr>
      <w:r>
        <w:t xml:space="preserve">While creating the dataset on which this meta-analysis was based, we included as many details as possible to describe each study. During the coding of these characteristics, we noted a </w:t>
      </w:r>
      <w:r>
        <w:lastRenderedPageBreak/>
        <w:t xml:space="preserve">potential for variation in a handful of variables that relate to data analysis, specifically relating to timing (post-naming analysis window; offset time) and to the calculation of the dependent variable reported. We focused on these variables in particular because their choice can potentially be made after researchers have examined the data, leading to an inflated </w:t>
      </w:r>
      <w:del w:id="223" w:author="Christina Bergmann" w:date="2019-01-09T11:59:00Z">
        <w:r w:rsidDel="008D46EB">
          <w:delText xml:space="preserve">increase </w:delText>
        </w:r>
      </w:del>
      <w:ins w:id="224" w:author="Christina Bergmann" w:date="2019-01-09T11:59:00Z">
        <w:r w:rsidR="008D46EB">
          <w:t>number</w:t>
        </w:r>
        <w:r w:rsidR="008D46EB">
          <w:t xml:space="preserve"> </w:t>
        </w:r>
      </w:ins>
      <w:r>
        <w:t xml:space="preserve">of significant results which may also explain the publication bias observed in the funnel plot asymmetry </w:t>
      </w:r>
      <w:ins w:id="225" w:author="Christina Bergmann" w:date="2019-01-09T12:00:00Z">
        <w:r w:rsidR="008D46EB">
          <w:t xml:space="preserve">analyses </w:t>
        </w:r>
      </w:ins>
      <w:r>
        <w:t>(Simmons, Nelson, &amp; Simonsohn, 2011). To explore whether this variation contributed to the lack of developmental change observed in the overall meta-analysis, we included these variables as moderators in a set of exploratory analyses. We noted an interesting pattern of results, specifically that different conclusions about mispronunciation sensitivity, but more notably mispronunciation sensitivity development, could be drawn depending on the length of the post-naming analysis window as well as the type of dependent variable calculated in the experiment</w:t>
      </w:r>
      <w:ins w:id="226" w:author="Christina Bergmann" w:date="2019-01-09T12:00:00Z">
        <w:r w:rsidR="008D46EB">
          <w:t xml:space="preserve"> (see figures xx and </w:t>
        </w:r>
        <w:commentRangeStart w:id="227"/>
        <w:r w:rsidR="008D46EB">
          <w:t>yy</w:t>
        </w:r>
        <w:commentRangeEnd w:id="227"/>
        <w:r w:rsidR="008D46EB">
          <w:rPr>
            <w:rStyle w:val="CommentReference"/>
            <w:rFonts w:asciiTheme="minorHAnsi" w:hAnsiTheme="minorHAnsi"/>
          </w:rPr>
          <w:commentReference w:id="227"/>
        </w:r>
        <w:r w:rsidR="008D46EB">
          <w:t>)</w:t>
        </w:r>
      </w:ins>
      <w:r>
        <w:t>.</w:t>
      </w:r>
    </w:p>
    <w:p w14:paraId="561EB036" w14:textId="57CFEDC4" w:rsidR="001959BC" w:rsidDel="00024957" w:rsidRDefault="00BC270A">
      <w:pPr>
        <w:pStyle w:val="BodyText"/>
        <w:rPr>
          <w:del w:id="228" w:author="Christina Bergmann" w:date="2019-01-08T13:01:00Z"/>
        </w:rPr>
      </w:pPr>
      <w:del w:id="229" w:author="Christina Bergmann" w:date="2019-01-08T13:01:00Z">
        <w:r w:rsidDel="00024957">
          <w:delText>[Christina] It’s a good start, let’s see where we go from here. I jotted down some possible conclusions</w:delText>
        </w:r>
      </w:del>
    </w:p>
    <w:p w14:paraId="725AE50D" w14:textId="18DA73AC" w:rsidR="001959BC" w:rsidRDefault="00BC270A">
      <w:pPr>
        <w:pStyle w:val="BodyText"/>
      </w:pPr>
      <w:r>
        <w:t xml:space="preserve">Infants are expected to recognize words more quickly with age (Fernald, Swingley &amp; Pinto, 2001; Swingley, Pinto &amp; Fernald, 1999; Swingley &amp; Fernald, 2002). This evidence has often guided decisions for the post-naming time window in mispronunciation sensitivity studies, including where to begin the time window (offset time) and how long this analysis window should be (post-naming analysis window). Specifically, increasing age should lead to quicker reaction times, and therefore lower offset times. Yet, we found no evidence for a relationship between offset time and infant age nor that offset time modulated mispronunciation sensitivity. Indeed, a majority of studies used an offset time between 360 and 370 ms, which follows the </w:t>
      </w:r>
      <w:ins w:id="230" w:author="Christina Bergmann" w:date="2019-01-09T12:00:00Z">
        <w:r w:rsidR="009D12AC">
          <w:t>“</w:t>
        </w:r>
      </w:ins>
      <w:r>
        <w:t>best guess</w:t>
      </w:r>
      <w:ins w:id="231" w:author="Christina Bergmann" w:date="2019-01-09T12:00:00Z">
        <w:r w:rsidR="009D12AC">
          <w:t>”</w:t>
        </w:r>
      </w:ins>
      <w:r>
        <w:t xml:space="preserve"> of Swingley and Aslin (2000) for the amount of time needed for infants to initiate eye movements in response to a spoken target word.</w:t>
      </w:r>
    </w:p>
    <w:p w14:paraId="241210F8" w14:textId="0F944216" w:rsidR="001959BC" w:rsidRDefault="00BC270A">
      <w:pPr>
        <w:pStyle w:val="BodyText"/>
      </w:pPr>
      <w:r>
        <w:lastRenderedPageBreak/>
        <w:t xml:space="preserve">In contrast, the length of the post-naming analysis window was related to infant age and was also found to modulate mispronunciation sensitivity. Younger infants may take longer to reliably identify the target image, and as a result the length of the post-naming time window analyzed may be longer in younger infants. This was </w:t>
      </w:r>
      <w:commentRangeStart w:id="232"/>
      <w:r>
        <w:t>born</w:t>
      </w:r>
      <w:ins w:id="233" w:author="Christina Bergmann" w:date="2019-01-09T12:01:00Z">
        <w:r w:rsidR="009D12AC">
          <w:t>e</w:t>
        </w:r>
        <w:commentRangeEnd w:id="232"/>
        <w:r w:rsidR="009D12AC">
          <w:rPr>
            <w:rStyle w:val="CommentReference"/>
            <w:rFonts w:asciiTheme="minorHAnsi" w:hAnsiTheme="minorHAnsi"/>
          </w:rPr>
          <w:commentReference w:id="232"/>
        </w:r>
      </w:ins>
      <w:r>
        <w:t xml:space="preserve"> out in the meta-analysis: studies that tested younger infants used a longer post-naming analysis window. Longer post-naming analysis windows, however, resulted in a smaller effect size for mispronunciation sensitivity. Critically, the developmental trajectory of mispronunciation sensitivity changed depending on the length of the post-naming analysis window. Longer analysis windows resulted in decreasing or no change in mispronunciation sensitivity, while shorter analysis windows resulting in increasing mispronunciation sensitivity. Given a set of mispronunciation sensitivity data, a conclusion regarding the development of mispronunciation sensitivity would be different depending on the length of the post-naming analysis window.</w:t>
      </w:r>
    </w:p>
    <w:p w14:paraId="6421CDA3" w14:textId="77777777" w:rsidR="001959BC" w:rsidRDefault="00BC270A">
      <w:pPr>
        <w:pStyle w:val="BodyText"/>
      </w:pPr>
      <w:commentRangeStart w:id="234"/>
      <w:r>
        <w:t xml:space="preserve">Unlike </w:t>
      </w:r>
      <w:commentRangeEnd w:id="234"/>
      <w:r w:rsidR="009D12AC">
        <w:rPr>
          <w:rStyle w:val="CommentReference"/>
          <w:rFonts w:asciiTheme="minorHAnsi" w:hAnsiTheme="minorHAnsi"/>
        </w:rPr>
        <w:commentReference w:id="234"/>
      </w:r>
      <w:r>
        <w:t xml:space="preserve">the timing variables, the origin of a potential relationship between the type of dependent variable calculated and mispronunciation sensitivity is much less clear. The majority of studies created a Difference Score, subtracting pre-naming phase PTL from that of post-naming phase PTL, while the remaining studies compared pre-naming PTL with post-naming PTL (Pre vs. Post) or analyzed post-naming PTL alone (Post). Both the Difference Score and the Pre vs. Post dependent variables consider pre-naming phase baseline preferences for the target compared to distractor image, but were found to differentially modulate mispronunciation sensitivity. There was no difference in mispronunciation sensitivity between the Post and Difference Score dependent variables, but in comparison to Post, studies that reported the Pre vs. Post dependent variable had lower effect sizes for mispronunciation sensitivity. Furthermore, studies reporting the Pre vs. Post dependent variable showed decreasing mispronunciation </w:t>
      </w:r>
      <w:r>
        <w:lastRenderedPageBreak/>
        <w:t>sensitivity with age, while studies reporting a Difference Score or Post dependent variable showed an increase. Similar to the length of the post-naming time window analyzed, given a set of mispronunciation sensitivity data, a conclusion regarding the development of mispronunciation sensitivity would be different depending on the choice of dependent variable.</w:t>
      </w:r>
    </w:p>
    <w:p w14:paraId="63B36544" w14:textId="6CA26B85" w:rsidR="009D12AC" w:rsidRPr="009D12AC" w:rsidRDefault="009D12AC">
      <w:pPr>
        <w:pStyle w:val="BodyText"/>
        <w:rPr>
          <w:ins w:id="235" w:author="Christina Bergmann" w:date="2019-01-09T12:03:00Z"/>
          <w:b/>
          <w:rPrChange w:id="236" w:author="Christina Bergmann" w:date="2019-01-09T12:03:00Z">
            <w:rPr>
              <w:ins w:id="237" w:author="Christina Bergmann" w:date="2019-01-09T12:03:00Z"/>
            </w:rPr>
          </w:rPrChange>
        </w:rPr>
      </w:pPr>
      <w:ins w:id="238" w:author="Christina Bergmann" w:date="2019-01-09T12:03:00Z">
        <w:r>
          <w:rPr>
            <w:b/>
          </w:rPr>
          <w:t>Recommendations to establish analysis standards</w:t>
        </w:r>
      </w:ins>
    </w:p>
    <w:p w14:paraId="7FDAD45B" w14:textId="09678704" w:rsidR="001959BC" w:rsidRDefault="00BC270A">
      <w:pPr>
        <w:pStyle w:val="BodyText"/>
      </w:pPr>
      <w:r>
        <w:t>A lack of a field standard can have serious consequences, as our analyses show. Depending on which analysis time window (see Figure 5) or dependent variable (see Figure 6) we focus on, we find support for any of the three possible trajectories of mispronunciation sensitivity. On the one hand, this limits the conclusions we can draw</w:t>
      </w:r>
      <w:ins w:id="239" w:author="Christina Bergmann" w:date="2019-01-09T12:02:00Z">
        <w:r w:rsidR="009D12AC">
          <w:t xml:space="preserve"> regarding our key research question</w:t>
        </w:r>
      </w:ins>
      <w:r>
        <w:t>. Without access to the full datasets or analysis code of the studies included in this meta-analysis, it is difficult to pinpoint the exact role played by these data analysis choices. On the other hand, this finding emphasizes that current practices of free, potentially ad hoc choices regarding data analyses are not sustainable if the field wants to move towards quantitative evidence for theories of language development.</w:t>
      </w:r>
    </w:p>
    <w:p w14:paraId="0911A7B7" w14:textId="1AF181F3" w:rsidR="001959BC" w:rsidRDefault="00BC270A">
      <w:pPr>
        <w:pStyle w:val="BodyText"/>
      </w:pPr>
      <w:r>
        <w:t>We take this opportunity to suggest several solutions. Preregistration can serve as proof of a priori decisions regarding data analysis</w:t>
      </w:r>
      <w:ins w:id="240" w:author="Christina Bergmann" w:date="2019-01-09T12:12:00Z">
        <w:r w:rsidR="00035721">
          <w:t>, which can also contain a data-dependent description of</w:t>
        </w:r>
      </w:ins>
      <w:del w:id="241" w:author="Christina Bergmann" w:date="2019-01-09T12:13:00Z">
        <w:r w:rsidDel="00035721">
          <w:delText xml:space="preserve"> or describing</w:delText>
        </w:r>
      </w:del>
      <w:r>
        <w:t xml:space="preserve"> how data analysis decisions will be made once data is collected. The peer reviewed form</w:t>
      </w:r>
      <w:ins w:id="242" w:author="Christina Bergmann" w:date="2019-01-09T12:13:00Z">
        <w:r w:rsidR="00035721">
          <w:t xml:space="preserve"> of preregistration, termed</w:t>
        </w:r>
      </w:ins>
      <w:del w:id="243" w:author="Christina Bergmann" w:date="2019-01-09T12:13:00Z">
        <w:r w:rsidDel="00035721">
          <w:delText xml:space="preserve"> of</w:delText>
        </w:r>
      </w:del>
      <w:r>
        <w:t xml:space="preserve"> Registered Reports</w:t>
      </w:r>
      <w:ins w:id="244" w:author="Christina Bergmann" w:date="2019-01-09T12:13:00Z">
        <w:r w:rsidR="00035721">
          <w:t>,</w:t>
        </w:r>
      </w:ins>
      <w:r>
        <w:t xml:space="preserve"> has already been adopted by a large number of developmental journals, and general journals that publish developmental works, showing the field’s increasing acceptance of such practices</w:t>
      </w:r>
      <w:ins w:id="245" w:author="Christina Bergmann" w:date="2019-01-09T12:13:00Z">
        <w:r w:rsidR="00035721">
          <w:t xml:space="preserve"> for hypothesis-testing studies</w:t>
        </w:r>
      </w:ins>
      <w:r>
        <w:t xml:space="preserve">. Sharing data (Open Data) can allow others to re-analyze existing datasets to both examine the impact of analysis decisions and cumulatively analyze different datasets in the same way. Experimenters can also </w:t>
      </w:r>
      <w:r>
        <w:lastRenderedPageBreak/>
        <w:t>opt to analyze the time course as a whole, instead of aggregating the proportion of target looking behavior over the entire trial. This allows for a more detailed assessment of infants’ fixations over time and reduces the need to reduce the post-naming analysis window. Both Growth Curve Analysis (Mirman et al., 2008; Law &amp; Edwards, 2015) and Permutation Clusters Analysis (Maris &amp; Oostenveld, 2007; Von Holzen &amp; Mani, 2012; Delle Luche et al., 2015) offer potential solutions to analyze the full time course. Furthermore, it may be useful to establish standard analysis pipelines for mispronunciation studies. This would allow for a more uniform analysis of this phenomenon, as well as aid experimenters in future research planning. In general, however, a better understanding of how different levels of linguistic knowledge may drive looking behavior is needed. We hope this understanding can be achieved by applying the above suggestions.</w:t>
      </w:r>
    </w:p>
    <w:p w14:paraId="055BC651" w14:textId="77777777" w:rsidR="001959BC" w:rsidRDefault="00BC270A">
      <w:pPr>
        <w:pStyle w:val="BodyText"/>
      </w:pPr>
      <w:r>
        <w:t xml:space="preserve">[Katie: I’ve rewritten the above paragraph as per Caroline’s suggestion. I’m not very happy with the last sentence, but I don’t want to leave the thought </w:t>
      </w:r>
      <w:commentRangeStart w:id="246"/>
      <w:r>
        <w:t>hanging</w:t>
      </w:r>
      <w:commentRangeEnd w:id="246"/>
      <w:r w:rsidR="00035721">
        <w:rPr>
          <w:rStyle w:val="CommentReference"/>
          <w:rFonts w:asciiTheme="minorHAnsi" w:hAnsiTheme="minorHAnsi"/>
        </w:rPr>
        <w:commentReference w:id="246"/>
      </w:r>
      <w:r>
        <w:t>.]</w:t>
      </w:r>
    </w:p>
    <w:p w14:paraId="2CD3B2B2" w14:textId="77777777" w:rsidR="001959BC" w:rsidRDefault="00BC270A">
      <w:pPr>
        <w:pStyle w:val="BodyText"/>
      </w:pPr>
      <w:r>
        <w:t>[Katie: Below is a good paragraph, but I’m not sure where it fits. Its rather not specific for our current meta-analysis, but a general comment about the field.]</w:t>
      </w:r>
    </w:p>
    <w:p w14:paraId="507B2304" w14:textId="03E858BC" w:rsidR="001959BC" w:rsidRDefault="00035721">
      <w:pPr>
        <w:pStyle w:val="BodyText"/>
        <w:rPr>
          <w:ins w:id="247" w:author="Christina Bergmann" w:date="2019-01-09T12:17:00Z"/>
        </w:rPr>
      </w:pPr>
      <w:ins w:id="248" w:author="Christina Bergmann" w:date="2019-01-09T12:15:00Z">
        <w:r>
          <w:t xml:space="preserve">Another aspect of study design, namely sample size planning, </w:t>
        </w:r>
      </w:ins>
      <w:del w:id="249" w:author="Christina Bergmann" w:date="2019-01-09T12:15:00Z">
        <w:r w:rsidR="00BC270A" w:rsidDel="00035721">
          <w:delText>When it comes to designing studies</w:delText>
        </w:r>
      </w:del>
      <w:ins w:id="250" w:author="Christina Bergmann" w:date="2019-01-09T12:15:00Z">
        <w:r>
          <w:t>shows that</w:t>
        </w:r>
      </w:ins>
      <w:del w:id="251" w:author="Christina Bergmann" w:date="2019-01-09T12:15:00Z">
        <w:r w:rsidR="00BC270A" w:rsidDel="00035721">
          <w:delText>,</w:delText>
        </w:r>
      </w:del>
      <w:r w:rsidR="00BC270A">
        <w:t xml:space="preserve"> best practices and current standards might not always overlap. Indeed, across a set of previous meta-analyses it was shown that particularly infant research does not adjust sample sizes according to the effect in question (Bergmann et al., 2018). A meta-analysis is a first step in improving experiment planning by</w:t>
      </w:r>
      <w:ins w:id="252" w:author="Christina Bergmann" w:date="2019-01-09T12:15:00Z">
        <w:r>
          <w:t xml:space="preserve"> providing an estimate of the population </w:t>
        </w:r>
      </w:ins>
      <w:del w:id="253" w:author="Christina Bergmann" w:date="2019-01-09T12:15:00Z">
        <w:r w:rsidR="00BC270A" w:rsidDel="00035721">
          <w:delText xml:space="preserve"> measuring the underlying </w:delText>
        </w:r>
      </w:del>
      <w:r w:rsidR="00BC270A">
        <w:t xml:space="preserve">effect and its variance, which is directly related to the sample needed to achieve satisfactory power in the null hypothesis significance testing framework. Failing to take effect sizes into account can both lead to underpowered research and to testing too many participants, both consequences are undesirable for a number of </w:t>
      </w:r>
      <w:r w:rsidR="00BC270A">
        <w:lastRenderedPageBreak/>
        <w:t>reasons that have been discussed in depth elsewhere. We will just briefly mention two that we consider most salient for theory building: Underpowered studies will lead to false negatives more frequently than expected, which in turn results in an unpublished body of literature (</w:t>
      </w:r>
      <w:commentRangeStart w:id="254"/>
      <w:r w:rsidR="00BC270A">
        <w:t>citationcitation</w:t>
      </w:r>
      <w:commentRangeEnd w:id="254"/>
      <w:r>
        <w:rPr>
          <w:rStyle w:val="CommentReference"/>
          <w:rFonts w:asciiTheme="minorHAnsi" w:hAnsiTheme="minorHAnsi"/>
        </w:rPr>
        <w:commentReference w:id="254"/>
      </w:r>
      <w:r w:rsidR="00BC270A">
        <w:t xml:space="preserve">). </w:t>
      </w:r>
      <w:ins w:id="255" w:author="Christina Bergmann" w:date="2019-01-09T12:16:00Z">
        <w:r>
          <w:t xml:space="preserve">At the same time, underpowered studies with significant outcomes are likely to overestimate the effect, leading to wrong estimations of the population effect when paired with publication bias (citation). </w:t>
        </w:r>
      </w:ins>
      <w:r w:rsidR="00BC270A">
        <w:t>Overpowered studies mean that participants were tested unnecessarily, which has ethical implications particularly when working with infants and other difficult to recruit and test populations.</w:t>
      </w:r>
      <w:ins w:id="256" w:author="Christina Bergmann" w:date="2019-01-09T12:17:00Z">
        <w:r w:rsidR="00495132">
          <w:t xml:space="preserve"> </w:t>
        </w:r>
      </w:ins>
    </w:p>
    <w:p w14:paraId="03A0E45D" w14:textId="2ACF6E03" w:rsidR="00495132" w:rsidRDefault="00495132">
      <w:pPr>
        <w:pStyle w:val="BodyText"/>
      </w:pPr>
      <w:ins w:id="257" w:author="Christina Bergmann" w:date="2019-01-09T12:17:00Z">
        <w:r>
          <w:t xml:space="preserve">The estimated effect for mispronunciation sensitivity in this meta-analysis is </w:t>
        </w:r>
        <w:commentRangeStart w:id="258"/>
        <w:r>
          <w:t>xxx</w:t>
        </w:r>
      </w:ins>
      <w:commentRangeEnd w:id="258"/>
      <w:ins w:id="259" w:author="Christina Bergmann" w:date="2019-01-09T12:18:00Z">
        <w:r>
          <w:rPr>
            <w:rStyle w:val="CommentReference"/>
            <w:rFonts w:asciiTheme="minorHAnsi" w:hAnsiTheme="minorHAnsi"/>
          </w:rPr>
          <w:commentReference w:id="258"/>
        </w:r>
      </w:ins>
      <w:ins w:id="260" w:author="Christina Bergmann" w:date="2019-01-09T12:17:00Z">
        <w:r>
          <w:t xml:space="preserve">, and the most frequently observed sample size is xxx participants. </w:t>
        </w:r>
      </w:ins>
      <w:ins w:id="261" w:author="Christina Bergmann" w:date="2019-01-09T12:18:00Z">
        <w:r>
          <w:t xml:space="preserve">If we were to assume that </w:t>
        </w:r>
      </w:ins>
      <w:ins w:id="262" w:author="Christina Bergmann" w:date="2019-01-09T12:19:00Z">
        <w:r w:rsidR="00A71A67">
          <w:t xml:space="preserve">researchers assess mispronunciation sensitivity in a simple </w:t>
        </w:r>
        <w:commentRangeStart w:id="263"/>
        <w:r w:rsidR="00A71A67">
          <w:t>ANOVA</w:t>
        </w:r>
        <w:commentRangeEnd w:id="263"/>
        <w:r w:rsidR="00A71A67">
          <w:rPr>
            <w:rStyle w:val="CommentReference"/>
            <w:rFonts w:asciiTheme="minorHAnsi" w:hAnsiTheme="minorHAnsi"/>
          </w:rPr>
          <w:commentReference w:id="263"/>
        </w:r>
        <w:r w:rsidR="00A71A67">
          <w:t xml:space="preserve">, the resulting power </w:t>
        </w:r>
      </w:ins>
      <w:ins w:id="264" w:author="Christina Bergmann" w:date="2019-01-09T12:20:00Z">
        <w:r w:rsidR="00CC1D4B">
          <w:t xml:space="preserve">is xxx. </w:t>
        </w:r>
      </w:ins>
      <w:ins w:id="265" w:author="Christina Bergmann" w:date="2019-01-09T12:21:00Z">
        <w:r w:rsidR="00CC1D4B">
          <w:t xml:space="preserve">Reversely, to achieve 80% power, one would need to test xxx participants. </w:t>
        </w:r>
      </w:ins>
      <w:ins w:id="266" w:author="Christina Bergmann" w:date="2019-01-09T12:20:00Z">
        <w:r w:rsidR="00CC1D4B">
          <w:t xml:space="preserve">Note that many studies in this meta-analysis included further factors to be tested, leading to two-way interactions (age versus mispronunciation sensitivity is a common example), which will require </w:t>
        </w:r>
      </w:ins>
      <w:ins w:id="267" w:author="Christina Bergmann" w:date="2019-01-09T12:21:00Z">
        <w:r w:rsidR="00CC1D4B">
          <w:t xml:space="preserve">even larger sample sizes. </w:t>
        </w:r>
      </w:ins>
      <w:ins w:id="268" w:author="Christina Bergmann" w:date="2019-01-09T12:22:00Z">
        <w:r w:rsidR="00CC1D4B">
          <w:t>We thus strongly advocate for a consideration of power and the reported effect sizes to test infants’ mispronunciation sensitivity.</w:t>
        </w:r>
      </w:ins>
    </w:p>
    <w:p w14:paraId="1EFB2DD1" w14:textId="77777777" w:rsidR="001959BC" w:rsidRDefault="00BC270A">
      <w:pPr>
        <w:pStyle w:val="BodyText"/>
      </w:pPr>
      <w:r>
        <w:t xml:space="preserve">[Katie: I am not sure where to talk about </w:t>
      </w:r>
      <w:commentRangeStart w:id="269"/>
      <w:r>
        <w:t>this</w:t>
      </w:r>
      <w:commentRangeEnd w:id="269"/>
      <w:r w:rsidR="00495132">
        <w:rPr>
          <w:rStyle w:val="CommentReference"/>
          <w:rFonts w:asciiTheme="minorHAnsi" w:hAnsiTheme="minorHAnsi"/>
        </w:rPr>
        <w:commentReference w:id="269"/>
      </w:r>
      <w:r>
        <w:t>, or actually how to talk about this.] For example, the Difference Score dependent variable substracts the pre-naming phase PTL from the post-naming phase PTL. Some studies compute this variable on the level of condition (e.g. White &amp; Morgan, 2008), but this reduces SOMETHING, WHICH IS A BAD SOMETHING.</w:t>
      </w:r>
    </w:p>
    <w:p w14:paraId="25196AD7" w14:textId="77777777" w:rsidR="001959BC" w:rsidRDefault="00BC270A">
      <w:pPr>
        <w:pStyle w:val="Heading2"/>
      </w:pPr>
      <w:bookmarkStart w:id="270" w:name="limitations"/>
      <w:bookmarkEnd w:id="270"/>
      <w:r>
        <w:lastRenderedPageBreak/>
        <w:t>Limitations</w:t>
      </w:r>
    </w:p>
    <w:p w14:paraId="5B24919F" w14:textId="45C623C3" w:rsidR="001959BC" w:rsidRDefault="00BC270A">
      <w:pPr>
        <w:pStyle w:val="FirstParagraph"/>
      </w:pPr>
      <w:r>
        <w:t xml:space="preserve">The current meta-analysis aggregated studies designed to investigate mispronunciation sensitivity, but we note that these studies varied in their approach to study </w:t>
      </w:r>
      <w:del w:id="271" w:author="Christina Bergmann" w:date="2019-01-09T12:23:00Z">
        <w:r w:rsidDel="003E6C7E">
          <w:delText>mispronunciation sensitivity</w:delText>
        </w:r>
      </w:del>
      <w:ins w:id="272" w:author="Christina Bergmann" w:date="2019-01-09T12:23:00Z">
        <w:r w:rsidR="003E6C7E">
          <w:t>our phenomenon of interest</w:t>
        </w:r>
      </w:ins>
      <w:r>
        <w:t>. For example, some studies investigated specific questions which required additional manipulations, such as the impact of the number of phonological features changed in the mispronunciations on mispronunciation sensitivity (e.g. White &amp; Morgan, 2008; Mani &amp; Plunkett, 2011) or sensitivity to consonant and vowel mispronunciations (Mani &amp; Plunkett, 2007; 2010 keps and tups; Hojen et al., unpublished; Swingley, 2016). The</w:t>
      </w:r>
      <w:del w:id="273" w:author="Christina Bergmann" w:date="2019-01-09T12:23:00Z">
        <w:r w:rsidDel="003E6C7E">
          <w:delText>se</w:delText>
        </w:r>
      </w:del>
      <w:r>
        <w:t xml:space="preserve"> studies</w:t>
      </w:r>
      <w:ins w:id="274" w:author="Christina Bergmann" w:date="2019-01-09T12:23:00Z">
        <w:r w:rsidR="003E6C7E">
          <w:t xml:space="preserve"> in our sample additionally</w:t>
        </w:r>
      </w:ins>
      <w:r>
        <w:t xml:space="preserve"> varied in their experimental design, such as whether infants were familiar with the distractor image (e.g. White and Morgan (2008; see also Mani &amp; Plunkett, 2011; Skoruppa et al., 2013; Swingley, 2016) or whether the labels for the target and distractor images contained phonological overlap (Fernald, Swingley, &amp; Pinto, 2001). Futhermore, the infants included in this meta-analysis had a variety of native languages (English, Spanish, French, Dutch, German, Catalan, Danish, and Mandarin Chinese) and language backgrounds (monolingual, </w:t>
      </w:r>
      <w:commentRangeStart w:id="275"/>
      <w:r>
        <w:t>bilingual</w:t>
      </w:r>
      <w:commentRangeEnd w:id="275"/>
      <w:r w:rsidR="003E6C7E">
        <w:rPr>
          <w:rStyle w:val="CommentReference"/>
          <w:rFonts w:asciiTheme="minorHAnsi" w:hAnsiTheme="minorHAnsi"/>
        </w:rPr>
        <w:commentReference w:id="275"/>
      </w:r>
      <w:r>
        <w:t xml:space="preserve">, monodialectal, multidialectal). Taken together, these variables have the potential to modulate infant mispronunciation sensitivity, but an investigation of these variables is out of the scope of the current meta-analysis. However, our dataset coded for and included these variables. We hope that future research will be able to better understand the role that these variables play in infants’ </w:t>
      </w:r>
      <w:del w:id="276" w:author="Christina Bergmann" w:date="2019-01-09T12:24:00Z">
        <w:r w:rsidDel="00983478">
          <w:delText>senstivity</w:delText>
        </w:r>
      </w:del>
      <w:ins w:id="277" w:author="Christina Bergmann" w:date="2019-01-09T12:24:00Z">
        <w:r w:rsidR="00983478">
          <w:t>sensitivity</w:t>
        </w:r>
      </w:ins>
      <w:r>
        <w:t xml:space="preserve"> to mispronunciations.</w:t>
      </w:r>
    </w:p>
    <w:p w14:paraId="24F36099" w14:textId="77777777" w:rsidR="001959BC" w:rsidRDefault="00BC270A">
      <w:pPr>
        <w:pStyle w:val="Heading2"/>
      </w:pPr>
      <w:bookmarkStart w:id="278" w:name="conclusion"/>
      <w:bookmarkEnd w:id="278"/>
      <w:r>
        <w:t>Conclusion</w:t>
      </w:r>
    </w:p>
    <w:p w14:paraId="27CD8D46" w14:textId="38D81EDA" w:rsidR="001959BC" w:rsidRDefault="00BC270A">
      <w:pPr>
        <w:pStyle w:val="FirstParagraph"/>
      </w:pPr>
      <w:r>
        <w:t xml:space="preserve">This meta-analysis comprises an aggregation of almost two decades of research on mispronunciation sensitivity, finding that </w:t>
      </w:r>
      <w:del w:id="279" w:author="Christina Bergmann" w:date="2019-01-09T12:24:00Z">
        <w:r w:rsidDel="003C016F">
          <w:delText xml:space="preserve">although </w:delText>
        </w:r>
      </w:del>
      <w:r>
        <w:t>infants accept both co</w:t>
      </w:r>
      <w:ins w:id="280" w:author="Christina Bergmann" w:date="2019-01-09T12:24:00Z">
        <w:r w:rsidR="00983478">
          <w:t>r</w:t>
        </w:r>
      </w:ins>
      <w:r>
        <w:t>rect pronunciations and mispronunciations as labels for a target image</w:t>
      </w:r>
      <w:ins w:id="281" w:author="Christina Bergmann" w:date="2019-01-09T12:24:00Z">
        <w:r w:rsidR="003C016F">
          <w:t>. However,</w:t>
        </w:r>
      </w:ins>
      <w:del w:id="282" w:author="Christina Bergmann" w:date="2019-01-09T12:24:00Z">
        <w:r w:rsidDel="003C016F">
          <w:delText>,</w:delText>
        </w:r>
      </w:del>
      <w:r>
        <w:t xml:space="preserve"> they are more likely to accept correct </w:t>
      </w:r>
      <w:r>
        <w:lastRenderedPageBreak/>
        <w:t>pronunciations, which ind</w:t>
      </w:r>
      <w:ins w:id="283" w:author="Christina Bergmann" w:date="2019-01-09T12:24:00Z">
        <w:r w:rsidR="003C016F">
          <w:t>i</w:t>
        </w:r>
      </w:ins>
      <w:r>
        <w:t xml:space="preserve">cates sensitivity to mispronunciations in familiar words. Despite the predictions of theories of infant phono-lexical development, this sensitivity was not modulated by infant age or vocabulary. This suggests that </w:t>
      </w:r>
      <w:ins w:id="284" w:author="Christina Bergmann" w:date="2019-01-09T12:25:00Z">
        <w:r w:rsidR="003C016F">
          <w:t>from</w:t>
        </w:r>
      </w:ins>
      <w:del w:id="285" w:author="Christina Bergmann" w:date="2019-01-09T12:25:00Z">
        <w:r w:rsidDel="003C016F">
          <w:delText>at</w:delText>
        </w:r>
      </w:del>
      <w:r>
        <w:t xml:space="preserve"> a young age</w:t>
      </w:r>
      <w:ins w:id="286" w:author="Christina Bergmann" w:date="2019-01-09T12:25:00Z">
        <w:r w:rsidR="003C016F">
          <w:t xml:space="preserve"> on</w:t>
        </w:r>
      </w:ins>
      <w:r>
        <w:t>, infants’</w:t>
      </w:r>
      <w:ins w:id="287" w:author="Christina Bergmann" w:date="2019-01-09T12:25:00Z">
        <w:r w:rsidR="003C016F">
          <w:t xml:space="preserve"> word</w:t>
        </w:r>
      </w:ins>
      <w:r>
        <w:t xml:space="preserve"> representations </w:t>
      </w:r>
      <w:del w:id="288" w:author="Christina Bergmann" w:date="2019-01-09T12:25:00Z">
        <w:r w:rsidDel="003C016F">
          <w:delText xml:space="preserve">for their first words </w:delText>
        </w:r>
      </w:del>
      <w:r>
        <w:t>may be already phonologically well-specified. We recommend future theoretical frameworks take this evidence into account.</w:t>
      </w:r>
    </w:p>
    <w:p w14:paraId="13B1790B" w14:textId="64086855" w:rsidR="001959BC" w:rsidRDefault="00BC270A">
      <w:pPr>
        <w:pStyle w:val="BodyText"/>
      </w:pPr>
      <w:r>
        <w:t xml:space="preserve">Despite this overall finding, however, we note evidence that data analysis choices can modulate conclusions about mispronunciation sensitivity development. Future studies should be carefully planned with this evidence in mind. Ideally, future experimental design and data analysis would become standardized which </w:t>
      </w:r>
      <w:del w:id="289" w:author="Christina Bergmann" w:date="2019-01-09T12:25:00Z">
        <w:r w:rsidDel="003C016F">
          <w:delText xml:space="preserve">may </w:delText>
        </w:r>
      </w:del>
      <w:ins w:id="290" w:author="Christina Bergmann" w:date="2019-01-09T12:25:00Z">
        <w:r w:rsidR="003C016F">
          <w:t>will</w:t>
        </w:r>
        <w:bookmarkStart w:id="291" w:name="_GoBack"/>
        <w:bookmarkEnd w:id="291"/>
        <w:r w:rsidR="003C016F">
          <w:t xml:space="preserve"> </w:t>
        </w:r>
      </w:ins>
      <w:r>
        <w:t>be aided by the growing trend of preregistration and open science practices. Our analysis highlights how meta-analyses can aid in identification of issues in a particular field and play a vital role in how the field addresses such issues.</w:t>
      </w:r>
    </w:p>
    <w:p w14:paraId="1A7D60D5" w14:textId="77777777" w:rsidR="001959BC" w:rsidRDefault="00BC270A">
      <w:pPr>
        <w:pStyle w:val="Heading1"/>
      </w:pPr>
      <w:bookmarkStart w:id="292" w:name="references"/>
      <w:bookmarkEnd w:id="292"/>
      <w:r>
        <w:t>References</w:t>
      </w:r>
    </w:p>
    <w:p w14:paraId="56F889F1" w14:textId="77777777" w:rsidR="001959BC" w:rsidRDefault="00BC270A">
      <w:pPr>
        <w:pStyle w:val="FirstParagraph"/>
      </w:pPr>
      <w:r>
        <w:t xml:space="preserve"> </w:t>
      </w:r>
    </w:p>
    <w:p w14:paraId="17D0D618" w14:textId="77777777" w:rsidR="001959BC" w:rsidRDefault="001959BC">
      <w:pPr>
        <w:pStyle w:val="BodyText"/>
      </w:pPr>
    </w:p>
    <w:sectPr w:rsidR="001959BC"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Christina Bergmann" w:date="2019-01-07T12:34:00Z" w:initials="CB">
    <w:p w14:paraId="3E6A0029" w14:textId="77777777" w:rsidR="002B1856" w:rsidRDefault="002B1856">
      <w:pPr>
        <w:pStyle w:val="CommentText"/>
      </w:pPr>
      <w:r>
        <w:rPr>
          <w:rStyle w:val="CommentReference"/>
        </w:rPr>
        <w:annotationRef/>
      </w:r>
      <w:r>
        <w:t>TODO: Fix references. All in bib or per hand?</w:t>
      </w:r>
    </w:p>
  </w:comment>
  <w:comment w:id="11" w:author="Christina Bergmann" w:date="2019-01-07T12:35:00Z" w:initials="CB">
    <w:p w14:paraId="039503AF" w14:textId="77777777" w:rsidR="002B1856" w:rsidRDefault="002B1856">
      <w:pPr>
        <w:pStyle w:val="CommentText"/>
      </w:pPr>
      <w:r>
        <w:rPr>
          <w:rStyle w:val="CommentReference"/>
        </w:rPr>
        <w:annotationRef/>
      </w:r>
      <w:r>
        <w:t>Katie, I remember that you had some trouble with bibtex, is that still the case?</w:t>
      </w:r>
    </w:p>
  </w:comment>
  <w:comment w:id="13" w:author="Christina Bergmann" w:date="2019-01-07T12:35:00Z" w:initials="CB">
    <w:p w14:paraId="06BAFB70" w14:textId="77777777" w:rsidR="002B1856" w:rsidRDefault="002B1856">
      <w:pPr>
        <w:pStyle w:val="CommentText"/>
      </w:pPr>
      <w:r>
        <w:rPr>
          <w:rStyle w:val="CommentReference"/>
        </w:rPr>
        <w:annotationRef/>
      </w:r>
      <w:r>
        <w:t>No animate subject in this sentence</w:t>
      </w:r>
    </w:p>
  </w:comment>
  <w:comment w:id="15" w:author="Christina Bergmann" w:date="2019-01-07T12:37:00Z" w:initials="CB">
    <w:p w14:paraId="602A2D76" w14:textId="45488FCD" w:rsidR="00D93CB7" w:rsidRDefault="00D93CB7">
      <w:pPr>
        <w:pStyle w:val="CommentText"/>
      </w:pPr>
      <w:r>
        <w:rPr>
          <w:rStyle w:val="CommentReference"/>
        </w:rPr>
        <w:annotationRef/>
      </w:r>
      <w:r>
        <w:t>Nearly?</w:t>
      </w:r>
    </w:p>
  </w:comment>
  <w:comment w:id="16" w:author="Christina Bergmann" w:date="2019-01-07T12:37:00Z" w:initials="CB">
    <w:p w14:paraId="0BC17270" w14:textId="4F09CCC9" w:rsidR="00D93CB7" w:rsidRDefault="00D93CB7">
      <w:pPr>
        <w:pStyle w:val="CommentText"/>
      </w:pPr>
      <w:r>
        <w:rPr>
          <w:rStyle w:val="CommentReference"/>
        </w:rPr>
        <w:annotationRef/>
      </w:r>
      <w:r>
        <w:t xml:space="preserve">Because we say offline here, we </w:t>
      </w:r>
      <w:r w:rsidR="00DA273A">
        <w:t>might want</w:t>
      </w:r>
      <w:r>
        <w:t xml:space="preserve"> in the discussion comment on the increased ease of running a MP study</w:t>
      </w:r>
      <w:r w:rsidR="00DA273A">
        <w:t xml:space="preserve"> thanks to eye tracking</w:t>
      </w:r>
      <w:r>
        <w:t xml:space="preserve">, as reflected in the higher n of studies in recent years. </w:t>
      </w:r>
    </w:p>
  </w:comment>
  <w:comment w:id="18" w:author="Christina Bergmann" w:date="2019-01-07T12:40:00Z" w:initials="CB">
    <w:p w14:paraId="5B0A3CDC" w14:textId="0D663584" w:rsidR="00B27082" w:rsidRDefault="00B27082">
      <w:pPr>
        <w:pStyle w:val="CommentText"/>
      </w:pPr>
      <w:r>
        <w:rPr>
          <w:rStyle w:val="CommentReference"/>
        </w:rPr>
        <w:annotationRef/>
      </w:r>
      <w:r>
        <w:t>Just a thought in case a reader situates both abilities in a processing step that operates on the representations (like ad hoc expansion of phonological categories)</w:t>
      </w:r>
    </w:p>
  </w:comment>
  <w:comment w:id="26" w:author="Christina Bergmann" w:date="2019-01-07T12:45:00Z" w:initials="CB">
    <w:p w14:paraId="36B949D6" w14:textId="28380464" w:rsidR="00825A00" w:rsidRDefault="00825A00">
      <w:pPr>
        <w:pStyle w:val="CommentText"/>
      </w:pPr>
      <w:r>
        <w:rPr>
          <w:rStyle w:val="CommentReference"/>
        </w:rPr>
        <w:annotationRef/>
      </w:r>
      <w:r>
        <w:t>1?</w:t>
      </w:r>
    </w:p>
  </w:comment>
  <w:comment w:id="29" w:author="Christina Bergmann" w:date="2019-01-07T12:47:00Z" w:initials="CB">
    <w:p w14:paraId="2C2ED184" w14:textId="0E4643B6" w:rsidR="00825A00" w:rsidRDefault="00825A00">
      <w:pPr>
        <w:pStyle w:val="CommentText"/>
      </w:pPr>
      <w:r>
        <w:rPr>
          <w:rStyle w:val="CommentReference"/>
        </w:rPr>
        <w:annotationRef/>
      </w:r>
      <w:r>
        <w:t>Just a thought that we might need to define features once if we submit to cognition or so.</w:t>
      </w:r>
    </w:p>
  </w:comment>
  <w:comment w:id="35" w:author="Christina Bergmann" w:date="2019-01-07T12:49:00Z" w:initials="CB">
    <w:p w14:paraId="08F630F7" w14:textId="31F7BFE4" w:rsidR="000676CA" w:rsidRDefault="000676CA">
      <w:pPr>
        <w:pStyle w:val="CommentText"/>
      </w:pPr>
      <w:r>
        <w:rPr>
          <w:rStyle w:val="CommentReference"/>
        </w:rPr>
        <w:annotationRef/>
      </w:r>
      <w:r>
        <w:t>I like it but I also liked the previous one :)</w:t>
      </w:r>
    </w:p>
  </w:comment>
  <w:comment w:id="36" w:author="Christina Bergmann" w:date="2019-01-07T12:50:00Z" w:initials="CB">
    <w:p w14:paraId="2A4ED1A7" w14:textId="356C9AD6" w:rsidR="003D565B" w:rsidRDefault="003D565B">
      <w:pPr>
        <w:pStyle w:val="CommentText"/>
      </w:pPr>
      <w:r>
        <w:rPr>
          <w:rStyle w:val="CommentReference"/>
        </w:rPr>
        <w:annotationRef/>
      </w:r>
      <w:r>
        <w:t>T</w:t>
      </w:r>
      <w:r w:rsidR="001D769D">
        <w:t>hu</w:t>
      </w:r>
      <w:r>
        <w:t>m</w:t>
      </w:r>
      <w:r w:rsidR="001D769D">
        <w:t>b</w:t>
      </w:r>
      <w:r>
        <w:t>s up</w:t>
      </w:r>
    </w:p>
  </w:comment>
  <w:comment w:id="37" w:author="Christina Bergmann" w:date="2019-01-07T12:51:00Z" w:initials="CB">
    <w:p w14:paraId="566D0387" w14:textId="05D460B9" w:rsidR="00D85EF3" w:rsidRDefault="00D85EF3">
      <w:pPr>
        <w:pStyle w:val="CommentText"/>
      </w:pPr>
      <w:r>
        <w:rPr>
          <w:rStyle w:val="CommentReference"/>
        </w:rPr>
        <w:annotationRef/>
      </w:r>
      <w:r>
        <w:t>Ref formatting?</w:t>
      </w:r>
    </w:p>
  </w:comment>
  <w:comment w:id="39" w:author="Christina Bergmann" w:date="2019-01-07T12:51:00Z" w:initials="CB">
    <w:p w14:paraId="2FA46217" w14:textId="02F33A48" w:rsidR="00D85EF3" w:rsidRDefault="00D85EF3">
      <w:pPr>
        <w:pStyle w:val="CommentText"/>
      </w:pPr>
      <w:r>
        <w:rPr>
          <w:rStyle w:val="CommentReference"/>
        </w:rPr>
        <w:annotationRef/>
      </w:r>
      <w:r>
        <w:t>To stay with the metaphor ;)</w:t>
      </w:r>
    </w:p>
  </w:comment>
  <w:comment w:id="45" w:author="Christina Bergmann" w:date="2019-01-07T12:53:00Z" w:initials="CB">
    <w:p w14:paraId="6DB8DEC1" w14:textId="77777777" w:rsidR="00D85EF3" w:rsidRDefault="00D85EF3">
      <w:pPr>
        <w:pStyle w:val="CommentText"/>
      </w:pPr>
      <w:r>
        <w:rPr>
          <w:rStyle w:val="CommentReference"/>
        </w:rPr>
        <w:annotationRef/>
      </w:r>
      <w:r>
        <w:t>Remove circled letters, they were there for educational purposes</w:t>
      </w:r>
    </w:p>
    <w:p w14:paraId="71C1F4B6" w14:textId="77777777" w:rsidR="00AA18A2" w:rsidRDefault="00AA18A2">
      <w:pPr>
        <w:pStyle w:val="CommentText"/>
      </w:pPr>
    </w:p>
    <w:p w14:paraId="4CBCD304" w14:textId="0BF4329E" w:rsidR="00AA18A2" w:rsidRDefault="00AA18A2">
      <w:pPr>
        <w:pStyle w:val="CommentText"/>
      </w:pPr>
      <w:r>
        <w:t>also, this is not a seed MA (bottom right box), just remove seed MA</w:t>
      </w:r>
    </w:p>
  </w:comment>
  <w:comment w:id="62" w:author="Christina Bergmann" w:date="2019-01-07T17:32:00Z" w:initials="CB">
    <w:p w14:paraId="4E660024" w14:textId="17992685" w:rsidR="00527D3B" w:rsidRDefault="00527D3B">
      <w:pPr>
        <w:pStyle w:val="CommentText"/>
      </w:pPr>
      <w:r>
        <w:rPr>
          <w:rStyle w:val="CommentReference"/>
        </w:rPr>
        <w:annotationRef/>
      </w:r>
      <w:r>
        <w:t>refs weird here</w:t>
      </w:r>
    </w:p>
  </w:comment>
  <w:comment w:id="71" w:author="Christina Bergmann" w:date="2019-01-07T17:34:00Z" w:initials="CB">
    <w:p w14:paraId="6EDA9BD9" w14:textId="766CC158" w:rsidR="00527D3B" w:rsidRDefault="00527D3B">
      <w:pPr>
        <w:pStyle w:val="CommentText"/>
      </w:pPr>
      <w:r>
        <w:rPr>
          <w:rStyle w:val="CommentReference"/>
        </w:rPr>
        <w:annotationRef/>
      </w:r>
      <w:r>
        <w:t>updated the sentence, the random effects structure is something different than a random effects model. Cf metafor documentation.</w:t>
      </w:r>
    </w:p>
  </w:comment>
  <w:comment w:id="72" w:author="Christina Bergmann" w:date="2019-01-07T17:35:00Z" w:initials="CB">
    <w:p w14:paraId="61E57EC0" w14:textId="11902719" w:rsidR="00274835" w:rsidRDefault="00274835">
      <w:pPr>
        <w:pStyle w:val="CommentText"/>
      </w:pPr>
      <w:r>
        <w:rPr>
          <w:rStyle w:val="CommentReference"/>
        </w:rPr>
        <w:annotationRef/>
      </w:r>
      <w:r>
        <w:t xml:space="preserve"> I want to say somehow that we basically have no other choice than to use the reported data because reporting is also inconsistent.</w:t>
      </w:r>
    </w:p>
  </w:comment>
  <w:comment w:id="75" w:author="Christina Bergmann" w:date="2019-01-07T17:39:00Z" w:initials="CB">
    <w:p w14:paraId="02307B6F" w14:textId="15AA7129" w:rsidR="00E63A15" w:rsidRDefault="00E63A15">
      <w:pPr>
        <w:pStyle w:val="CommentText"/>
      </w:pPr>
      <w:r>
        <w:rPr>
          <w:rStyle w:val="CommentReference"/>
        </w:rPr>
        <w:annotationRef/>
      </w:r>
      <w:r>
        <w:t>?</w:t>
      </w:r>
    </w:p>
  </w:comment>
  <w:comment w:id="77" w:author="Christina Bergmann" w:date="2019-01-07T17:40:00Z" w:initials="CB">
    <w:p w14:paraId="0F82D9B4" w14:textId="7BEC5F0C" w:rsidR="00E63A15" w:rsidRDefault="00E63A15">
      <w:pPr>
        <w:pStyle w:val="CommentText"/>
      </w:pPr>
      <w:r>
        <w:rPr>
          <w:rStyle w:val="CommentReference"/>
        </w:rPr>
        <w:annotationRef/>
      </w:r>
      <w:r>
        <w:t>Same but to be consistent.</w:t>
      </w:r>
    </w:p>
  </w:comment>
  <w:comment w:id="93" w:author="Christina Bergmann" w:date="2019-01-07T17:43:00Z" w:initials="CB">
    <w:p w14:paraId="75EF1D3B" w14:textId="766726C9" w:rsidR="00E63A15" w:rsidRDefault="00E63A15">
      <w:pPr>
        <w:pStyle w:val="CommentText"/>
      </w:pPr>
      <w:r>
        <w:rPr>
          <w:rStyle w:val="CommentReference"/>
        </w:rPr>
        <w:annotationRef/>
      </w:r>
      <w:r>
        <w:t>We should better refer to a recent infancy paper by mills-smith et all, they try to establish benchmarks as well. Cohen is really about a different field...</w:t>
      </w:r>
    </w:p>
  </w:comment>
  <w:comment w:id="94" w:author="Christina Bergmann" w:date="2019-01-07T18:03:00Z" w:initials="CB">
    <w:p w14:paraId="0DFB1EF4" w14:textId="666033C6" w:rsidR="00012755" w:rsidRDefault="00012755">
      <w:pPr>
        <w:pStyle w:val="CommentText"/>
      </w:pPr>
      <w:r>
        <w:rPr>
          <w:rStyle w:val="CommentReference"/>
        </w:rPr>
        <w:annotationRef/>
      </w:r>
      <w:r>
        <w:t xml:space="preserve">I checked and this is a small to median infant-calibrated effect size for mills-smith but compared to our paper, this is large. </w:t>
      </w:r>
    </w:p>
  </w:comment>
  <w:comment w:id="95" w:author="Christina Bergmann" w:date="2019-01-07T17:56:00Z" w:initials="CB">
    <w:p w14:paraId="558FEA7E" w14:textId="18F54A53" w:rsidR="00585E1D" w:rsidRDefault="00585E1D">
      <w:pPr>
        <w:pStyle w:val="CommentText"/>
      </w:pPr>
      <w:r>
        <w:rPr>
          <w:rStyle w:val="CommentReference"/>
        </w:rPr>
        <w:annotationRef/>
      </w:r>
      <w:r>
        <w:t>Again, let’s refer to Mills-smith et al. I will check whether this is a small or median effect size</w:t>
      </w:r>
    </w:p>
  </w:comment>
  <w:comment w:id="96" w:author="Christina Bergmann" w:date="2019-01-07T18:01:00Z" w:initials="CB">
    <w:p w14:paraId="1E01296E" w14:textId="1206125C" w:rsidR="00012755" w:rsidRDefault="00012755">
      <w:pPr>
        <w:pStyle w:val="CommentText"/>
      </w:pPr>
      <w:r>
        <w:rPr>
          <w:rStyle w:val="CommentReference"/>
        </w:rPr>
        <w:annotationRef/>
      </w:r>
      <w:r>
        <w:t xml:space="preserve">Yes, this is a small infant-calibrated effect size, too. </w:t>
      </w:r>
    </w:p>
  </w:comment>
  <w:comment w:id="104" w:author="Christina Bergmann" w:date="2019-01-07T18:08:00Z" w:initials="CB">
    <w:p w14:paraId="4B3DD1B3" w14:textId="31C89581" w:rsidR="00475725" w:rsidRDefault="00475725">
      <w:pPr>
        <w:pStyle w:val="CommentText"/>
      </w:pPr>
      <w:r>
        <w:rPr>
          <w:rStyle w:val="CommentReference"/>
        </w:rPr>
        <w:annotationRef/>
      </w:r>
      <w:r>
        <w:t xml:space="preserve">Just a suggestion to us “” </w:t>
      </w:r>
    </w:p>
  </w:comment>
  <w:comment w:id="114" w:author="Christina Bergmann" w:date="2019-01-07T18:10:00Z" w:initials="CB">
    <w:p w14:paraId="611CEBA4" w14:textId="2E3E9CBC" w:rsidR="00475725" w:rsidRDefault="00475725">
      <w:pPr>
        <w:pStyle w:val="CommentText"/>
      </w:pPr>
      <w:r>
        <w:rPr>
          <w:rStyle w:val="CommentReference"/>
        </w:rPr>
        <w:annotationRef/>
      </w:r>
      <w:r>
        <w:t>I think we cite swingley for that in the intro,  will check</w:t>
      </w:r>
    </w:p>
  </w:comment>
  <w:comment w:id="118" w:author="Christina Bergmann" w:date="2019-01-08T12:35:00Z" w:initials="CB">
    <w:p w14:paraId="3C359720" w14:textId="01892C31" w:rsidR="003B221F" w:rsidRDefault="003B221F">
      <w:pPr>
        <w:pStyle w:val="CommentText"/>
      </w:pPr>
      <w:r>
        <w:rPr>
          <w:rStyle w:val="CommentReference"/>
        </w:rPr>
        <w:annotationRef/>
      </w:r>
      <w:r>
        <w:t>Weighted mean?</w:t>
      </w:r>
    </w:p>
  </w:comment>
  <w:comment w:id="119" w:author="Christina Bergmann" w:date="2019-01-08T12:36:00Z" w:initials="CB">
    <w:p w14:paraId="5ED8387C" w14:textId="30C5E597" w:rsidR="00D43C48" w:rsidRDefault="00D43C48">
      <w:pPr>
        <w:pStyle w:val="CommentText"/>
      </w:pPr>
      <w:r>
        <w:rPr>
          <w:rStyle w:val="CommentReference"/>
        </w:rPr>
        <w:annotationRef/>
      </w:r>
      <w:r>
        <w:t>Mispronunciations, no??</w:t>
      </w:r>
    </w:p>
  </w:comment>
  <w:comment w:id="122" w:author="Christina Bergmann" w:date="2019-01-08T12:37:00Z" w:initials="CB">
    <w:p w14:paraId="7D9EEA83" w14:textId="4799ACEA" w:rsidR="00D43C48" w:rsidRDefault="00D43C48">
      <w:pPr>
        <w:pStyle w:val="CommentText"/>
      </w:pPr>
      <w:r>
        <w:rPr>
          <w:rStyle w:val="CommentReference"/>
        </w:rPr>
        <w:annotationRef/>
      </w:r>
      <w:r>
        <w:t xml:space="preserve">I somehow miss an analysis of mp sensitivity versus vocab, did we not do it? I think it’s ok not to, but we should state that explicitly. </w:t>
      </w:r>
    </w:p>
  </w:comment>
  <w:comment w:id="123" w:author="Christina Bergmann" w:date="2019-01-08T12:38:00Z" w:initials="CB">
    <w:p w14:paraId="1461B987" w14:textId="548B7C8B" w:rsidR="00133BA9" w:rsidRDefault="00133BA9">
      <w:pPr>
        <w:pStyle w:val="CommentText"/>
      </w:pPr>
      <w:r>
        <w:rPr>
          <w:rStyle w:val="CommentReference"/>
        </w:rPr>
        <w:annotationRef/>
      </w:r>
      <w:r>
        <w:t>See comment above.</w:t>
      </w:r>
    </w:p>
  </w:comment>
  <w:comment w:id="150" w:author="Christina Bergmann" w:date="2019-01-08T12:45:00Z" w:initials="CB">
    <w:p w14:paraId="2FFBAE5A" w14:textId="471F87DF" w:rsidR="00933993" w:rsidRDefault="00933993">
      <w:pPr>
        <w:pStyle w:val="CommentText"/>
      </w:pPr>
      <w:r>
        <w:rPr>
          <w:rStyle w:val="CommentReference"/>
        </w:rPr>
        <w:annotationRef/>
      </w:r>
      <w:r>
        <w:t>Very good to spell out why p-hacking distorts our results!!</w:t>
      </w:r>
    </w:p>
  </w:comment>
  <w:comment w:id="160" w:author="Christina Bergmann" w:date="2019-01-08T12:50:00Z" w:initials="CB">
    <w:p w14:paraId="16690163" w14:textId="0EB147DE" w:rsidR="00C20C85" w:rsidRDefault="00C20C85">
      <w:pPr>
        <w:pStyle w:val="CommentText"/>
      </w:pPr>
      <w:r>
        <w:rPr>
          <w:rStyle w:val="CommentReference"/>
        </w:rPr>
        <w:annotationRef/>
      </w:r>
      <w:r>
        <w:t>Ah, I learned in school that one does this with [...] haha, but no idea what APA wants.</w:t>
      </w:r>
    </w:p>
  </w:comment>
  <w:comment w:id="161" w:author="Christina Bergmann" w:date="2019-01-08T12:51:00Z" w:initials="CB">
    <w:p w14:paraId="421EC167" w14:textId="7020D2D1" w:rsidR="00C20C85" w:rsidRDefault="00C20C85">
      <w:pPr>
        <w:pStyle w:val="CommentText"/>
      </w:pPr>
      <w:r>
        <w:rPr>
          <w:rStyle w:val="CommentReference"/>
        </w:rPr>
        <w:annotationRef/>
      </w:r>
      <w:r>
        <w:t>Ci?</w:t>
      </w:r>
    </w:p>
  </w:comment>
  <w:comment w:id="185" w:author="Christina Bergmann" w:date="2019-01-09T11:50:00Z" w:initials="CB">
    <w:p w14:paraId="4020C38C" w14:textId="0B0A3947" w:rsidR="00F448A8" w:rsidRDefault="00F448A8">
      <w:pPr>
        <w:pStyle w:val="CommentText"/>
      </w:pPr>
      <w:r>
        <w:rPr>
          <w:rStyle w:val="CommentReference"/>
        </w:rPr>
        <w:annotationRef/>
      </w:r>
      <w:r>
        <w:t>This felt duplicated</w:t>
      </w:r>
    </w:p>
  </w:comment>
  <w:comment w:id="199" w:author="Christina Bergmann" w:date="2019-01-09T11:52:00Z" w:initials="CB">
    <w:p w14:paraId="7BCEBB5F" w14:textId="206E581A" w:rsidR="00F448A8" w:rsidRDefault="00F448A8">
      <w:pPr>
        <w:pStyle w:val="CommentText"/>
      </w:pPr>
      <w:r>
        <w:rPr>
          <w:rStyle w:val="CommentReference"/>
        </w:rPr>
        <w:annotationRef/>
      </w:r>
      <w:r>
        <w:t>Would be good to remind the reader here, I think</w:t>
      </w:r>
    </w:p>
  </w:comment>
  <w:comment w:id="213" w:author="Christina Bergmann" w:date="2019-01-09T11:55:00Z" w:initials="CB">
    <w:p w14:paraId="1617942D" w14:textId="0941E64F" w:rsidR="009771F0" w:rsidRDefault="009771F0">
      <w:pPr>
        <w:pStyle w:val="CommentText"/>
      </w:pPr>
      <w:r>
        <w:rPr>
          <w:rStyle w:val="CommentReference"/>
        </w:rPr>
        <w:annotationRef/>
      </w:r>
      <w:r>
        <w:t xml:space="preserve">See results, i think we’re skipping a step in our argumentation here. </w:t>
      </w:r>
    </w:p>
  </w:comment>
  <w:comment w:id="214" w:author="Christina Bergmann" w:date="2019-01-09T11:56:00Z" w:initials="CB">
    <w:p w14:paraId="67A2E062" w14:textId="2A804467" w:rsidR="0034055D" w:rsidRDefault="0034055D">
      <w:pPr>
        <w:pStyle w:val="CommentText"/>
      </w:pPr>
      <w:r>
        <w:rPr>
          <w:rStyle w:val="CommentReference"/>
        </w:rPr>
        <w:annotationRef/>
      </w:r>
      <w:r>
        <w:t>Same as previous comment</w:t>
      </w:r>
    </w:p>
  </w:comment>
  <w:comment w:id="227" w:author="Christina Bergmann" w:date="2019-01-09T12:00:00Z" w:initials="CB">
    <w:p w14:paraId="197E5499" w14:textId="2807F618" w:rsidR="008D46EB" w:rsidRDefault="008D46EB">
      <w:pPr>
        <w:pStyle w:val="CommentText"/>
      </w:pPr>
      <w:r>
        <w:rPr>
          <w:rStyle w:val="CommentReference"/>
        </w:rPr>
        <w:annotationRef/>
      </w:r>
      <w:r>
        <w:t>To be added</w:t>
      </w:r>
    </w:p>
  </w:comment>
  <w:comment w:id="232" w:author="Christina Bergmann" w:date="2019-01-09T12:01:00Z" w:initials="CB">
    <w:p w14:paraId="45B80D19" w14:textId="3B0D6372" w:rsidR="009D12AC" w:rsidRDefault="009D12AC">
      <w:pPr>
        <w:pStyle w:val="CommentText"/>
      </w:pPr>
      <w:r>
        <w:rPr>
          <w:rStyle w:val="CommentReference"/>
        </w:rPr>
        <w:annotationRef/>
      </w:r>
      <w:r>
        <w:t>?</w:t>
      </w:r>
    </w:p>
  </w:comment>
  <w:comment w:id="234" w:author="Christina Bergmann" w:date="2019-01-09T12:01:00Z" w:initials="CB">
    <w:p w14:paraId="0BACF012" w14:textId="6F83C46B" w:rsidR="009D12AC" w:rsidRDefault="009D12AC">
      <w:pPr>
        <w:pStyle w:val="CommentText"/>
      </w:pPr>
      <w:r>
        <w:rPr>
          <w:rStyle w:val="CommentReference"/>
        </w:rPr>
        <w:annotationRef/>
      </w:r>
      <w:r>
        <w:t>I wonder whether the previous and this paragraph could be shorter, it feels like a retelling of the results to some degree. Maybe it is enough to say that we find support for all three dev trajectories and then we move on directly to practical recommendations?</w:t>
      </w:r>
    </w:p>
  </w:comment>
  <w:comment w:id="246" w:author="Christina Bergmann" w:date="2019-01-09T12:14:00Z" w:initials="CB">
    <w:p w14:paraId="3E131700" w14:textId="5BD2D7A9" w:rsidR="00035721" w:rsidRDefault="00035721">
      <w:pPr>
        <w:pStyle w:val="CommentText"/>
      </w:pPr>
      <w:r>
        <w:rPr>
          <w:rStyle w:val="CommentReference"/>
        </w:rPr>
        <w:annotationRef/>
      </w:r>
      <w:r>
        <w:t>I am not sure what you mean with the second to last sentence, either, though :(</w:t>
      </w:r>
    </w:p>
  </w:comment>
  <w:comment w:id="254" w:author="Christina Bergmann" w:date="2019-01-09T12:17:00Z" w:initials="CB">
    <w:p w14:paraId="509F69BD" w14:textId="7B40A531" w:rsidR="00035721" w:rsidRDefault="00035721">
      <w:pPr>
        <w:pStyle w:val="CommentText"/>
      </w:pPr>
      <w:r>
        <w:rPr>
          <w:rStyle w:val="CommentReference"/>
        </w:rPr>
        <w:annotationRef/>
      </w:r>
      <w:r>
        <w:t>Christina needs to add citations here</w:t>
      </w:r>
    </w:p>
  </w:comment>
  <w:comment w:id="258" w:author="Christina Bergmann" w:date="2019-01-09T12:18:00Z" w:initials="CB">
    <w:p w14:paraId="4E560343" w14:textId="61B29B1E" w:rsidR="00495132" w:rsidRDefault="00495132">
      <w:pPr>
        <w:pStyle w:val="CommentText"/>
      </w:pPr>
      <w:r>
        <w:rPr>
          <w:rStyle w:val="CommentReference"/>
        </w:rPr>
        <w:annotationRef/>
      </w:r>
      <w:r>
        <w:t>To be added in the markdown</w:t>
      </w:r>
    </w:p>
  </w:comment>
  <w:comment w:id="263" w:author="Christina Bergmann" w:date="2019-01-09T12:19:00Z" w:initials="CB">
    <w:p w14:paraId="6C7F3111" w14:textId="5264943A" w:rsidR="00A71A67" w:rsidRDefault="00A71A67">
      <w:pPr>
        <w:pStyle w:val="CommentText"/>
      </w:pPr>
      <w:r>
        <w:rPr>
          <w:rStyle w:val="CommentReference"/>
        </w:rPr>
        <w:annotationRef/>
      </w:r>
      <w:r>
        <w:t xml:space="preserve">I want to do the math for more complex designs in pangea, i’ll try to remember, if not, poke me </w:t>
      </w:r>
      <w:r w:rsidRPr="00A71A67">
        <w:t>https://jakewestfall.shinyapps.io/pangea/</w:t>
      </w:r>
      <w:r>
        <w:t xml:space="preserve"> </w:t>
      </w:r>
    </w:p>
  </w:comment>
  <w:comment w:id="269" w:author="Christina Bergmann" w:date="2019-01-09T12:17:00Z" w:initials="CB">
    <w:p w14:paraId="343BA02B" w14:textId="12D6CC1C" w:rsidR="00495132" w:rsidRDefault="00495132">
      <w:pPr>
        <w:pStyle w:val="CommentText"/>
      </w:pPr>
      <w:r>
        <w:rPr>
          <w:rStyle w:val="CommentReference"/>
        </w:rPr>
        <w:annotationRef/>
      </w:r>
      <w:r>
        <w:t>Same, no idea where it fits, maybe just cut and kill your darlings?</w:t>
      </w:r>
    </w:p>
  </w:comment>
  <w:comment w:id="275" w:author="Christina Bergmann" w:date="2019-01-09T12:24:00Z" w:initials="CB">
    <w:p w14:paraId="14982F64" w14:textId="4952D0CC" w:rsidR="003E6C7E" w:rsidRDefault="003E6C7E">
      <w:pPr>
        <w:pStyle w:val="CommentText"/>
      </w:pPr>
      <w:r>
        <w:rPr>
          <w:rStyle w:val="CommentReference"/>
        </w:rPr>
        <w:annotationRef/>
      </w:r>
      <w:r>
        <w:t>Did we include bilinguals?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A0029" w15:done="0"/>
  <w15:commentEx w15:paraId="039503AF" w15:paraIdParent="3E6A0029" w15:done="0"/>
  <w15:commentEx w15:paraId="06BAFB70" w15:done="0"/>
  <w15:commentEx w15:paraId="602A2D76" w15:done="0"/>
  <w15:commentEx w15:paraId="0BC17270" w15:done="0"/>
  <w15:commentEx w15:paraId="5B0A3CDC" w15:done="0"/>
  <w15:commentEx w15:paraId="36B949D6" w15:done="0"/>
  <w15:commentEx w15:paraId="2C2ED184" w15:done="0"/>
  <w15:commentEx w15:paraId="08F630F7" w15:done="0"/>
  <w15:commentEx w15:paraId="2A4ED1A7" w15:done="0"/>
  <w15:commentEx w15:paraId="566D0387" w15:done="0"/>
  <w15:commentEx w15:paraId="2FA46217" w15:done="0"/>
  <w15:commentEx w15:paraId="4CBCD304" w15:done="0"/>
  <w15:commentEx w15:paraId="4E660024" w15:done="0"/>
  <w15:commentEx w15:paraId="6EDA9BD9" w15:done="0"/>
  <w15:commentEx w15:paraId="61E57EC0" w15:done="0"/>
  <w15:commentEx w15:paraId="02307B6F" w15:done="0"/>
  <w15:commentEx w15:paraId="0F82D9B4" w15:done="0"/>
  <w15:commentEx w15:paraId="75EF1D3B" w15:done="0"/>
  <w15:commentEx w15:paraId="0DFB1EF4" w15:paraIdParent="75EF1D3B" w15:done="0"/>
  <w15:commentEx w15:paraId="558FEA7E" w15:done="0"/>
  <w15:commentEx w15:paraId="1E01296E" w15:paraIdParent="558FEA7E" w15:done="0"/>
  <w15:commentEx w15:paraId="4B3DD1B3" w15:done="0"/>
  <w15:commentEx w15:paraId="611CEBA4" w15:done="0"/>
  <w15:commentEx w15:paraId="3C359720" w15:done="0"/>
  <w15:commentEx w15:paraId="5ED8387C" w15:done="0"/>
  <w15:commentEx w15:paraId="7D9EEA83" w15:done="0"/>
  <w15:commentEx w15:paraId="1461B987" w15:done="0"/>
  <w15:commentEx w15:paraId="2FFBAE5A" w15:done="0"/>
  <w15:commentEx w15:paraId="16690163" w15:done="0"/>
  <w15:commentEx w15:paraId="421EC167" w15:done="0"/>
  <w15:commentEx w15:paraId="4020C38C" w15:done="0"/>
  <w15:commentEx w15:paraId="7BCEBB5F" w15:done="0"/>
  <w15:commentEx w15:paraId="1617942D" w15:done="0"/>
  <w15:commentEx w15:paraId="67A2E062" w15:done="0"/>
  <w15:commentEx w15:paraId="197E5499" w15:done="0"/>
  <w15:commentEx w15:paraId="45B80D19" w15:done="0"/>
  <w15:commentEx w15:paraId="0BACF012" w15:done="0"/>
  <w15:commentEx w15:paraId="3E131700" w15:done="0"/>
  <w15:commentEx w15:paraId="509F69BD" w15:done="0"/>
  <w15:commentEx w15:paraId="4E560343" w15:done="0"/>
  <w15:commentEx w15:paraId="6C7F3111" w15:done="0"/>
  <w15:commentEx w15:paraId="343BA02B" w15:done="0"/>
  <w15:commentEx w15:paraId="14982F6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C0472" w14:textId="77777777" w:rsidR="00CF73DA" w:rsidRDefault="00CF73DA">
      <w:pPr>
        <w:spacing w:after="0"/>
      </w:pPr>
      <w:r>
        <w:separator/>
      </w:r>
    </w:p>
  </w:endnote>
  <w:endnote w:type="continuationSeparator" w:id="0">
    <w:p w14:paraId="18DBF623" w14:textId="77777777" w:rsidR="00CF73DA" w:rsidRDefault="00CF73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A85B8" w14:textId="77777777" w:rsidR="00CF73DA" w:rsidRDefault="00CF73DA">
      <w:r>
        <w:separator/>
      </w:r>
    </w:p>
  </w:footnote>
  <w:footnote w:type="continuationSeparator" w:id="0">
    <w:p w14:paraId="28DA4DB5" w14:textId="77777777" w:rsidR="00CF73DA" w:rsidRDefault="00CF73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B12074"/>
    <w:multiLevelType w:val="multilevel"/>
    <w:tmpl w:val="74789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Bergmann">
    <w15:presenceInfo w15:providerId="None" w15:userId="Christina Berg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755"/>
    <w:rsid w:val="00024957"/>
    <w:rsid w:val="00035721"/>
    <w:rsid w:val="000676CA"/>
    <w:rsid w:val="000D70A5"/>
    <w:rsid w:val="000F7829"/>
    <w:rsid w:val="00133BA9"/>
    <w:rsid w:val="001959BC"/>
    <w:rsid w:val="001D769D"/>
    <w:rsid w:val="002161C3"/>
    <w:rsid w:val="00274835"/>
    <w:rsid w:val="002B1856"/>
    <w:rsid w:val="0034055D"/>
    <w:rsid w:val="003B221F"/>
    <w:rsid w:val="003C016F"/>
    <w:rsid w:val="003D2A08"/>
    <w:rsid w:val="003D565B"/>
    <w:rsid w:val="003E2E77"/>
    <w:rsid w:val="003E6C7E"/>
    <w:rsid w:val="00475725"/>
    <w:rsid w:val="00495132"/>
    <w:rsid w:val="004E29B3"/>
    <w:rsid w:val="004E7501"/>
    <w:rsid w:val="00527D3B"/>
    <w:rsid w:val="00585E1D"/>
    <w:rsid w:val="00590D07"/>
    <w:rsid w:val="0063669F"/>
    <w:rsid w:val="00784D58"/>
    <w:rsid w:val="007B54BF"/>
    <w:rsid w:val="00825A00"/>
    <w:rsid w:val="00867A38"/>
    <w:rsid w:val="00873E67"/>
    <w:rsid w:val="008D244B"/>
    <w:rsid w:val="008D46EB"/>
    <w:rsid w:val="008D6863"/>
    <w:rsid w:val="00933993"/>
    <w:rsid w:val="009771F0"/>
    <w:rsid w:val="00983478"/>
    <w:rsid w:val="009D12AC"/>
    <w:rsid w:val="00A71A67"/>
    <w:rsid w:val="00AA18A2"/>
    <w:rsid w:val="00B27082"/>
    <w:rsid w:val="00B63765"/>
    <w:rsid w:val="00B86B75"/>
    <w:rsid w:val="00BA2F54"/>
    <w:rsid w:val="00BC2136"/>
    <w:rsid w:val="00BC270A"/>
    <w:rsid w:val="00BC48D5"/>
    <w:rsid w:val="00C20C85"/>
    <w:rsid w:val="00C36279"/>
    <w:rsid w:val="00CC1D4B"/>
    <w:rsid w:val="00CF73DA"/>
    <w:rsid w:val="00D43C48"/>
    <w:rsid w:val="00D85EF3"/>
    <w:rsid w:val="00D93CB7"/>
    <w:rsid w:val="00DA273A"/>
    <w:rsid w:val="00E315A3"/>
    <w:rsid w:val="00E63A15"/>
    <w:rsid w:val="00F448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576C"/>
  <w15:docId w15:val="{F6218D66-F83A-43F2-815A-911EA4DD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2B1856"/>
    <w:rPr>
      <w:sz w:val="16"/>
      <w:szCs w:val="16"/>
    </w:rPr>
  </w:style>
  <w:style w:type="paragraph" w:styleId="CommentText">
    <w:name w:val="annotation text"/>
    <w:basedOn w:val="Normal"/>
    <w:link w:val="CommentTextChar"/>
    <w:semiHidden/>
    <w:unhideWhenUsed/>
    <w:rsid w:val="002B1856"/>
    <w:rPr>
      <w:sz w:val="20"/>
      <w:szCs w:val="20"/>
    </w:rPr>
  </w:style>
  <w:style w:type="character" w:customStyle="1" w:styleId="CommentTextChar">
    <w:name w:val="Comment Text Char"/>
    <w:basedOn w:val="DefaultParagraphFont"/>
    <w:link w:val="CommentText"/>
    <w:semiHidden/>
    <w:rsid w:val="002B1856"/>
    <w:rPr>
      <w:sz w:val="20"/>
      <w:szCs w:val="20"/>
    </w:rPr>
  </w:style>
  <w:style w:type="paragraph" w:styleId="CommentSubject">
    <w:name w:val="annotation subject"/>
    <w:basedOn w:val="CommentText"/>
    <w:next w:val="CommentText"/>
    <w:link w:val="CommentSubjectChar"/>
    <w:semiHidden/>
    <w:unhideWhenUsed/>
    <w:rsid w:val="002B1856"/>
    <w:rPr>
      <w:b/>
      <w:bCs/>
    </w:rPr>
  </w:style>
  <w:style w:type="character" w:customStyle="1" w:styleId="CommentSubjectChar">
    <w:name w:val="Comment Subject Char"/>
    <w:basedOn w:val="CommentTextChar"/>
    <w:link w:val="CommentSubject"/>
    <w:semiHidden/>
    <w:rsid w:val="002B18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tie.m.vonholzen@gmail.com"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osf.io/rvbjs/"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nlinelibrary.wiley.com/doi/abs/10.1111/j.1540-5834.1994.tb0018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53</Pages>
  <Words>12238</Words>
  <Characters>69759</Characters>
  <Application>Microsoft Office Word</Application>
  <DocSecurity>0</DocSecurity>
  <Lines>581</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development of infants’ responses to mispronunciations - A Meta-Analysis</vt:lpstr>
      <vt:lpstr>Untitled</vt:lpstr>
    </vt:vector>
  </TitlesOfParts>
  <Company/>
  <LinksUpToDate>false</LinksUpToDate>
  <CharactersWithSpaces>81834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 A Meta-Analysis</dc:title>
  <dc:creator>Christina Bergmann</dc:creator>
  <cp:lastModifiedBy>Christina Bergmann</cp:lastModifiedBy>
  <cp:revision>43</cp:revision>
  <dcterms:created xsi:type="dcterms:W3CDTF">2019-01-07T11:36:00Z</dcterms:created>
  <dcterms:modified xsi:type="dcterms:W3CDTF">2019-01-09T11:25:00Z</dcterms:modified>
</cp:coreProperties>
</file>